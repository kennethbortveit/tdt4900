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A9" w:rsidRDefault="00D068A9" w:rsidP="00D068A9">
      <w:pPr>
        <w:spacing w:after="0" w:line="240" w:lineRule="auto"/>
        <w:jc w:val="center"/>
        <w:rPr>
          <w:rFonts w:ascii="Arial" w:hAnsi="Arial" w:cs="Arial"/>
          <w:b/>
        </w:rPr>
      </w:pPr>
      <w:r w:rsidRPr="00ED5B8D">
        <w:rPr>
          <w:rFonts w:ascii="Arial" w:hAnsi="Arial" w:cs="Arial"/>
          <w:b/>
        </w:rPr>
        <w:t xml:space="preserve">CONCEPT NOTE ON INTRODUCING </w:t>
      </w:r>
      <w:r w:rsidR="00A56D46">
        <w:rPr>
          <w:rFonts w:ascii="Arial" w:hAnsi="Arial" w:cs="Arial"/>
          <w:b/>
        </w:rPr>
        <w:t xml:space="preserve">NEW </w:t>
      </w:r>
      <w:r w:rsidRPr="00ED5B8D">
        <w:rPr>
          <w:rFonts w:ascii="Arial" w:hAnsi="Arial" w:cs="Arial"/>
          <w:b/>
        </w:rPr>
        <w:t>INDICATOR</w:t>
      </w:r>
      <w:r>
        <w:rPr>
          <w:rFonts w:ascii="Arial" w:hAnsi="Arial" w:cs="Arial"/>
          <w:b/>
        </w:rPr>
        <w:t>S</w:t>
      </w:r>
      <w:r w:rsidRPr="00ED5B8D">
        <w:rPr>
          <w:rFonts w:ascii="Arial" w:hAnsi="Arial" w:cs="Arial"/>
          <w:b/>
        </w:rPr>
        <w:t xml:space="preserve"> </w:t>
      </w:r>
    </w:p>
    <w:p w:rsidR="00D068A9" w:rsidRPr="00206E23" w:rsidRDefault="00D068A9" w:rsidP="00D068A9">
      <w:pPr>
        <w:pBdr>
          <w:bottom w:val="single" w:sz="4" w:space="1" w:color="auto"/>
        </w:pBdr>
        <w:spacing w:after="0" w:line="240" w:lineRule="auto"/>
        <w:jc w:val="center"/>
        <w:rPr>
          <w:rFonts w:ascii="Arial" w:hAnsi="Arial" w:cs="Arial"/>
          <w:b/>
        </w:rPr>
      </w:pPr>
      <w:proofErr w:type="gramStart"/>
      <w:r>
        <w:rPr>
          <w:rFonts w:ascii="Arial" w:hAnsi="Arial" w:cs="Arial"/>
          <w:b/>
        </w:rPr>
        <w:t xml:space="preserve">INTO COMMUNITY </w:t>
      </w:r>
      <w:r w:rsidRPr="00ED5B8D">
        <w:rPr>
          <w:rFonts w:ascii="Arial" w:hAnsi="Arial" w:cs="Arial"/>
          <w:b/>
        </w:rPr>
        <w:t>PBF</w:t>
      </w:r>
      <w:r>
        <w:rPr>
          <w:rFonts w:ascii="Arial" w:hAnsi="Arial" w:cs="Arial"/>
          <w:b/>
        </w:rPr>
        <w:t>.</w:t>
      </w:r>
      <w:proofErr w:type="gramEnd"/>
    </w:p>
    <w:p w:rsidR="00D068A9" w:rsidRDefault="00D068A9" w:rsidP="00D068A9">
      <w:pPr>
        <w:spacing w:after="0" w:line="240" w:lineRule="auto"/>
        <w:jc w:val="center"/>
        <w:rPr>
          <w:rFonts w:ascii="Arial" w:hAnsi="Arial" w:cs="Arial"/>
          <w:b/>
        </w:rPr>
      </w:pPr>
    </w:p>
    <w:p w:rsidR="00D068A9" w:rsidRDefault="00D068A9" w:rsidP="00D068A9">
      <w:pPr>
        <w:spacing w:after="0" w:line="240" w:lineRule="auto"/>
        <w:rPr>
          <w:rFonts w:ascii="Arial" w:hAnsi="Arial" w:cs="Arial"/>
          <w:b/>
          <w:u w:val="single"/>
        </w:rPr>
      </w:pPr>
      <w:r>
        <w:rPr>
          <w:rFonts w:ascii="Arial" w:hAnsi="Arial" w:cs="Arial"/>
          <w:b/>
          <w:u w:val="single"/>
        </w:rPr>
        <w:t>Introduction</w:t>
      </w:r>
    </w:p>
    <w:p w:rsidR="00D068A9" w:rsidRPr="00D068A9" w:rsidRDefault="00D068A9" w:rsidP="00D068A9">
      <w:pPr>
        <w:autoSpaceDE w:val="0"/>
        <w:autoSpaceDN w:val="0"/>
        <w:adjustRightInd w:val="0"/>
        <w:spacing w:after="0" w:line="240" w:lineRule="auto"/>
        <w:rPr>
          <w:rFonts w:ascii="Arial" w:hAnsi="Arial" w:cs="Arial"/>
          <w:color w:val="000000"/>
        </w:rPr>
      </w:pPr>
      <w:r w:rsidRPr="00D068A9">
        <w:rPr>
          <w:rFonts w:ascii="Arial" w:hAnsi="Arial" w:cs="Arial"/>
          <w:color w:val="000000"/>
        </w:rPr>
        <w:t xml:space="preserve">Based on PBF strategy outcome at the health facility level, and the governing structure that put in place to allows funds to flow from central government to the grass root, and considering also the role of community health workers organized and working in Cooperatives supporting existing government efforts to reach MDGs goals and Rwanda’s vision 2020; the Ministry of Health put in place the community health policy and community PBF program. </w:t>
      </w:r>
    </w:p>
    <w:p w:rsidR="00D068A9" w:rsidRPr="00A905F4" w:rsidRDefault="00D068A9" w:rsidP="00D068A9">
      <w:pPr>
        <w:autoSpaceDE w:val="0"/>
        <w:autoSpaceDN w:val="0"/>
        <w:adjustRightInd w:val="0"/>
        <w:spacing w:after="0" w:line="240" w:lineRule="auto"/>
        <w:rPr>
          <w:rFonts w:ascii="Arial" w:hAnsi="Arial" w:cs="Arial"/>
          <w:color w:val="000000"/>
        </w:rPr>
      </w:pPr>
      <w:r w:rsidRPr="00A905F4">
        <w:rPr>
          <w:rFonts w:ascii="Arial" w:hAnsi="Arial" w:cs="Arial"/>
          <w:color w:val="000000"/>
        </w:rPr>
        <w:t>Performance-Based Financing is a health systems approach with an orientation on results</w:t>
      </w:r>
    </w:p>
    <w:p w:rsidR="00D068A9" w:rsidRPr="00A905F4" w:rsidRDefault="00D068A9" w:rsidP="00D068A9">
      <w:pPr>
        <w:autoSpaceDE w:val="0"/>
        <w:autoSpaceDN w:val="0"/>
        <w:adjustRightInd w:val="0"/>
        <w:spacing w:after="0" w:line="240" w:lineRule="auto"/>
        <w:rPr>
          <w:rFonts w:ascii="Arial" w:hAnsi="Arial" w:cs="Arial"/>
          <w:color w:val="000000"/>
        </w:rPr>
      </w:pPr>
      <w:proofErr w:type="gramStart"/>
      <w:r w:rsidRPr="00A905F4">
        <w:rPr>
          <w:rFonts w:ascii="Arial" w:hAnsi="Arial" w:cs="Arial"/>
          <w:color w:val="000000"/>
        </w:rPr>
        <w:t>defined</w:t>
      </w:r>
      <w:proofErr w:type="gramEnd"/>
      <w:r w:rsidRPr="00A905F4">
        <w:rPr>
          <w:rFonts w:ascii="Arial" w:hAnsi="Arial" w:cs="Arial"/>
          <w:color w:val="000000"/>
        </w:rPr>
        <w:t xml:space="preserve"> as quantity and quality of service outputs. This approach entails making health</w:t>
      </w:r>
    </w:p>
    <w:p w:rsidR="00D068A9" w:rsidRDefault="009277F3" w:rsidP="00D068A9">
      <w:pPr>
        <w:autoSpaceDE w:val="0"/>
        <w:autoSpaceDN w:val="0"/>
        <w:adjustRightInd w:val="0"/>
        <w:spacing w:after="0" w:line="240" w:lineRule="auto"/>
        <w:rPr>
          <w:rFonts w:ascii="Arial" w:hAnsi="Arial" w:cs="Arial"/>
          <w:color w:val="000000"/>
        </w:rPr>
      </w:pPr>
      <w:r>
        <w:rPr>
          <w:rFonts w:ascii="Arial" w:hAnsi="Arial" w:cs="Arial"/>
          <w:color w:val="000000"/>
        </w:rPr>
        <w:t>Activities well</w:t>
      </w:r>
      <w:r w:rsidR="00D068A9">
        <w:rPr>
          <w:rFonts w:ascii="Arial" w:hAnsi="Arial" w:cs="Arial"/>
          <w:color w:val="000000"/>
        </w:rPr>
        <w:t xml:space="preserve"> </w:t>
      </w:r>
      <w:proofErr w:type="gramStart"/>
      <w:r w:rsidR="00D068A9">
        <w:rPr>
          <w:rFonts w:ascii="Arial" w:hAnsi="Arial" w:cs="Arial"/>
          <w:color w:val="000000"/>
        </w:rPr>
        <w:t xml:space="preserve">done </w:t>
      </w:r>
      <w:r w:rsidR="00D068A9" w:rsidRPr="00A905F4">
        <w:rPr>
          <w:rFonts w:ascii="Arial" w:hAnsi="Arial" w:cs="Arial"/>
          <w:color w:val="000000"/>
        </w:rPr>
        <w:t xml:space="preserve"> that</w:t>
      </w:r>
      <w:proofErr w:type="gramEnd"/>
      <w:r w:rsidR="00D068A9" w:rsidRPr="00A905F4">
        <w:rPr>
          <w:rFonts w:ascii="Arial" w:hAnsi="Arial" w:cs="Arial"/>
          <w:color w:val="000000"/>
        </w:rPr>
        <w:t xml:space="preserve"> work for the benefit of </w:t>
      </w:r>
      <w:r w:rsidR="00D068A9">
        <w:rPr>
          <w:rFonts w:ascii="Arial" w:hAnsi="Arial" w:cs="Arial"/>
          <w:color w:val="000000"/>
        </w:rPr>
        <w:t xml:space="preserve">CHWs </w:t>
      </w:r>
      <w:r w:rsidR="00D068A9" w:rsidRPr="00A905F4">
        <w:rPr>
          <w:rFonts w:ascii="Arial" w:hAnsi="Arial" w:cs="Arial"/>
          <w:color w:val="000000"/>
        </w:rPr>
        <w:t xml:space="preserve"> </w:t>
      </w:r>
      <w:proofErr w:type="spellStart"/>
      <w:r w:rsidR="00D068A9" w:rsidRPr="00A905F4">
        <w:rPr>
          <w:rFonts w:ascii="Arial" w:hAnsi="Arial" w:cs="Arial"/>
          <w:color w:val="000000"/>
        </w:rPr>
        <w:t>goals</w:t>
      </w:r>
      <w:r w:rsidR="00D068A9">
        <w:rPr>
          <w:rFonts w:ascii="Arial" w:hAnsi="Arial" w:cs="Arial"/>
          <w:color w:val="000000"/>
        </w:rPr>
        <w:t>.</w:t>
      </w:r>
      <w:r w:rsidR="00D068A9" w:rsidRPr="00A905F4">
        <w:rPr>
          <w:rFonts w:ascii="Arial" w:hAnsi="Arial" w:cs="Arial"/>
          <w:color w:val="000000"/>
        </w:rPr>
        <w:t>PBF</w:t>
      </w:r>
      <w:proofErr w:type="spellEnd"/>
      <w:r w:rsidR="00D068A9" w:rsidRPr="00A905F4">
        <w:rPr>
          <w:rFonts w:ascii="Arial" w:hAnsi="Arial" w:cs="Arial"/>
          <w:color w:val="000000"/>
        </w:rPr>
        <w:t xml:space="preserve"> is a flexible approach that continuously to improve through evaluations, which lead to</w:t>
      </w:r>
      <w:r w:rsidR="00D068A9">
        <w:rPr>
          <w:rFonts w:ascii="Arial" w:hAnsi="Arial" w:cs="Arial"/>
          <w:color w:val="000000"/>
        </w:rPr>
        <w:t xml:space="preserve"> </w:t>
      </w:r>
      <w:r w:rsidR="00D068A9" w:rsidRPr="00A905F4">
        <w:rPr>
          <w:rFonts w:ascii="Arial" w:hAnsi="Arial" w:cs="Arial"/>
          <w:color w:val="000000"/>
        </w:rPr>
        <w:t>be</w:t>
      </w:r>
      <w:r w:rsidR="00D068A9">
        <w:rPr>
          <w:rFonts w:ascii="Arial" w:hAnsi="Arial" w:cs="Arial"/>
          <w:color w:val="000000"/>
        </w:rPr>
        <w:t xml:space="preserve"> the be</w:t>
      </w:r>
      <w:r w:rsidR="00D068A9" w:rsidRPr="00A905F4">
        <w:rPr>
          <w:rFonts w:ascii="Arial" w:hAnsi="Arial" w:cs="Arial"/>
          <w:color w:val="000000"/>
        </w:rPr>
        <w:t>st practices</w:t>
      </w:r>
      <w:r w:rsidR="00D068A9">
        <w:rPr>
          <w:rFonts w:ascii="Arial" w:hAnsi="Arial" w:cs="Arial"/>
          <w:color w:val="000000"/>
        </w:rPr>
        <w:t>.</w:t>
      </w:r>
    </w:p>
    <w:p w:rsidR="00CA1E7E" w:rsidRDefault="00CA1E7E" w:rsidP="00D068A9">
      <w:pPr>
        <w:autoSpaceDE w:val="0"/>
        <w:autoSpaceDN w:val="0"/>
        <w:adjustRightInd w:val="0"/>
        <w:spacing w:after="0" w:line="240" w:lineRule="auto"/>
        <w:rPr>
          <w:ins w:id="0" w:author="Randy Wilson" w:date="2013-10-30T14:23:00Z"/>
          <w:rFonts w:ascii="Arial" w:hAnsi="Arial" w:cs="Arial"/>
          <w:color w:val="000000"/>
        </w:rPr>
      </w:pPr>
    </w:p>
    <w:p w:rsidR="00D068A9" w:rsidRDefault="00D068A9" w:rsidP="00D068A9">
      <w:pPr>
        <w:autoSpaceDE w:val="0"/>
        <w:autoSpaceDN w:val="0"/>
        <w:adjustRightInd w:val="0"/>
        <w:spacing w:after="0" w:line="240" w:lineRule="auto"/>
        <w:rPr>
          <w:rFonts w:ascii="Arial" w:hAnsi="Arial" w:cs="Arial"/>
          <w:color w:val="000000"/>
        </w:rPr>
      </w:pPr>
      <w:r w:rsidRPr="00D068A9">
        <w:rPr>
          <w:rFonts w:ascii="Arial" w:hAnsi="Arial" w:cs="Arial"/>
          <w:color w:val="000000"/>
        </w:rPr>
        <w:t xml:space="preserve">This chart shows the </w:t>
      </w:r>
      <w:commentRangeStart w:id="1"/>
      <w:r w:rsidRPr="00D068A9">
        <w:rPr>
          <w:rFonts w:ascii="Arial" w:hAnsi="Arial" w:cs="Arial"/>
          <w:color w:val="000000"/>
        </w:rPr>
        <w:t>evolution of performance indicators paid since 2011 until 2013</w:t>
      </w:r>
      <w:r>
        <w:rPr>
          <w:rFonts w:ascii="Arial" w:hAnsi="Arial" w:cs="Arial"/>
          <w:color w:val="000000"/>
        </w:rPr>
        <w:t>.</w:t>
      </w:r>
      <w:commentRangeEnd w:id="1"/>
      <w:r w:rsidR="00CA1E7E">
        <w:rPr>
          <w:rStyle w:val="CommentReference"/>
        </w:rPr>
        <w:commentReference w:id="1"/>
      </w:r>
    </w:p>
    <w:p w:rsidR="00D068A9" w:rsidRDefault="00D068A9" w:rsidP="00D068A9">
      <w:pPr>
        <w:autoSpaceDE w:val="0"/>
        <w:autoSpaceDN w:val="0"/>
        <w:adjustRightInd w:val="0"/>
        <w:spacing w:after="0" w:line="240" w:lineRule="auto"/>
        <w:rPr>
          <w:rFonts w:ascii="Arial" w:hAnsi="Arial" w:cs="Arial"/>
          <w:color w:val="000000"/>
        </w:rPr>
      </w:pPr>
    </w:p>
    <w:p w:rsidR="00D068A9" w:rsidRDefault="00D068A9" w:rsidP="00D068A9">
      <w:pPr>
        <w:autoSpaceDE w:val="0"/>
        <w:autoSpaceDN w:val="0"/>
        <w:adjustRightInd w:val="0"/>
        <w:spacing w:after="0" w:line="240" w:lineRule="auto"/>
        <w:rPr>
          <w:rFonts w:ascii="Arial" w:hAnsi="Arial" w:cs="Arial"/>
          <w:color w:val="000000"/>
        </w:rPr>
      </w:pPr>
    </w:p>
    <w:p w:rsidR="00D068A9" w:rsidRDefault="00D068A9" w:rsidP="00D068A9">
      <w:pPr>
        <w:autoSpaceDE w:val="0"/>
        <w:autoSpaceDN w:val="0"/>
        <w:adjustRightInd w:val="0"/>
        <w:spacing w:after="0" w:line="240" w:lineRule="auto"/>
        <w:rPr>
          <w:rFonts w:ascii="Arial" w:hAnsi="Arial" w:cs="Arial"/>
          <w:color w:val="000000"/>
        </w:rPr>
      </w:pPr>
      <w:r>
        <w:rPr>
          <w:rFonts w:ascii="Arial" w:hAnsi="Arial" w:cs="Arial"/>
          <w:noProof/>
          <w:color w:val="000000"/>
        </w:rPr>
        <w:drawing>
          <wp:inline distT="0" distB="0" distL="0" distR="0">
            <wp:extent cx="5646432" cy="2745358"/>
            <wp:effectExtent l="19050" t="0" r="11418"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68A9" w:rsidRDefault="00D068A9" w:rsidP="00D068A9">
      <w:pPr>
        <w:spacing w:after="0" w:line="240" w:lineRule="auto"/>
        <w:ind w:left="360"/>
        <w:rPr>
          <w:rFonts w:ascii="Arial" w:hAnsi="Arial" w:cs="Arial"/>
          <w:b/>
          <w:u w:val="single"/>
        </w:rPr>
      </w:pPr>
    </w:p>
    <w:p w:rsidR="00D068A9" w:rsidRDefault="00D068A9" w:rsidP="00D068A9">
      <w:pPr>
        <w:spacing w:after="0" w:line="240" w:lineRule="auto"/>
        <w:rPr>
          <w:rFonts w:ascii="Arial" w:hAnsi="Arial" w:cs="Arial"/>
          <w:b/>
          <w:u w:val="single"/>
        </w:rPr>
      </w:pPr>
      <w:r w:rsidRPr="000E11EA">
        <w:rPr>
          <w:rFonts w:ascii="Arial" w:hAnsi="Arial" w:cs="Arial"/>
          <w:b/>
          <w:u w:val="single"/>
        </w:rPr>
        <w:t>Rapid SMS</w:t>
      </w:r>
      <w:del w:id="2" w:author="Randy Wilson" w:date="2013-10-30T14:11:00Z">
        <w:r w:rsidRPr="000E11EA" w:rsidDel="007D2FE3">
          <w:rPr>
            <w:rFonts w:ascii="Arial" w:hAnsi="Arial" w:cs="Arial"/>
            <w:b/>
            <w:u w:val="single"/>
          </w:rPr>
          <w:delText xml:space="preserve"> and mUbuzima</w:delText>
        </w:r>
      </w:del>
    </w:p>
    <w:p w:rsidR="00D068A9" w:rsidRPr="000E11EA" w:rsidRDefault="00D068A9" w:rsidP="00D068A9">
      <w:pPr>
        <w:pStyle w:val="Default"/>
        <w:jc w:val="both"/>
        <w:rPr>
          <w:rFonts w:ascii="Arial" w:hAnsi="Arial" w:cs="Arial"/>
          <w:sz w:val="22"/>
          <w:szCs w:val="22"/>
        </w:rPr>
      </w:pPr>
      <w:r w:rsidRPr="000E11EA">
        <w:rPr>
          <w:rFonts w:ascii="Arial" w:hAnsi="Arial" w:cs="Arial"/>
          <w:sz w:val="22"/>
          <w:szCs w:val="22"/>
        </w:rPr>
        <w:t>Rapid</w:t>
      </w:r>
      <w:r>
        <w:rPr>
          <w:rFonts w:ascii="Arial" w:hAnsi="Arial" w:cs="Arial"/>
          <w:sz w:val="22"/>
          <w:szCs w:val="22"/>
        </w:rPr>
        <w:t xml:space="preserve"> </w:t>
      </w:r>
      <w:r w:rsidRPr="000E11EA">
        <w:rPr>
          <w:rFonts w:ascii="Arial" w:hAnsi="Arial" w:cs="Arial"/>
          <w:sz w:val="22"/>
          <w:szCs w:val="22"/>
        </w:rPr>
        <w:t>SMS is an open source information technology platform. Rapid</w:t>
      </w:r>
      <w:r>
        <w:rPr>
          <w:rFonts w:ascii="Arial" w:hAnsi="Arial" w:cs="Arial"/>
          <w:sz w:val="22"/>
          <w:szCs w:val="22"/>
        </w:rPr>
        <w:t xml:space="preserve"> </w:t>
      </w:r>
      <w:r w:rsidRPr="000E11EA">
        <w:rPr>
          <w:rFonts w:ascii="Arial" w:hAnsi="Arial" w:cs="Arial"/>
          <w:sz w:val="22"/>
          <w:szCs w:val="22"/>
        </w:rPr>
        <w:t>SMS is used to improve community Maternal and Child Health Management. Rapid</w:t>
      </w:r>
      <w:r>
        <w:rPr>
          <w:rFonts w:ascii="Arial" w:hAnsi="Arial" w:cs="Arial"/>
          <w:sz w:val="22"/>
          <w:szCs w:val="22"/>
        </w:rPr>
        <w:t xml:space="preserve"> </w:t>
      </w:r>
      <w:r w:rsidRPr="000E11EA">
        <w:rPr>
          <w:rFonts w:ascii="Arial" w:hAnsi="Arial" w:cs="Arial"/>
          <w:sz w:val="22"/>
          <w:szCs w:val="22"/>
        </w:rPr>
        <w:t>SMS will allow the Community Health Workers (CHWs) to collect data, on pregnant women, postpartum women and children until the age of 9 months.  Data collected will be sent via SMS to a central server hosting the Rapid</w:t>
      </w:r>
      <w:r>
        <w:rPr>
          <w:rFonts w:ascii="Arial" w:hAnsi="Arial" w:cs="Arial"/>
          <w:sz w:val="22"/>
          <w:szCs w:val="22"/>
        </w:rPr>
        <w:t xml:space="preserve"> </w:t>
      </w:r>
      <w:r w:rsidRPr="000E11EA">
        <w:rPr>
          <w:rFonts w:ascii="Arial" w:hAnsi="Arial" w:cs="Arial"/>
          <w:sz w:val="22"/>
          <w:szCs w:val="22"/>
        </w:rPr>
        <w:t xml:space="preserve">SMS application. An automated feedback will be sent to the reporter to acknowledge reception of each SMS sent. The Nearest Health Center, after receiving messages sent by the CHWs in its catchment area should call an ambulance whenever an emergency is notified. This system will allow rapid interventions to save pregnant women and children’s lives. </w:t>
      </w:r>
    </w:p>
    <w:p w:rsidR="003106A3" w:rsidRDefault="00D068A9" w:rsidP="00D068A9">
      <w:pPr>
        <w:pStyle w:val="Default"/>
        <w:jc w:val="both"/>
        <w:rPr>
          <w:rFonts w:ascii="Arial" w:hAnsi="Arial" w:cs="Arial"/>
          <w:sz w:val="22"/>
          <w:szCs w:val="22"/>
        </w:rPr>
      </w:pPr>
      <w:r w:rsidRPr="000E11EA">
        <w:rPr>
          <w:rFonts w:ascii="Arial" w:hAnsi="Arial" w:cs="Arial"/>
          <w:sz w:val="22"/>
          <w:szCs w:val="22"/>
        </w:rPr>
        <w:t xml:space="preserve">This concept note aims to </w:t>
      </w:r>
      <w:r>
        <w:rPr>
          <w:rFonts w:ascii="Arial" w:hAnsi="Arial" w:cs="Arial"/>
          <w:sz w:val="22"/>
          <w:szCs w:val="22"/>
        </w:rPr>
        <w:t>introduce this Rapid SMS into Community PBF payment of CHWs who are active to submit the reports from Health centers in all districts</w:t>
      </w:r>
      <w:r w:rsidRPr="000E11EA">
        <w:rPr>
          <w:rFonts w:ascii="Arial" w:hAnsi="Arial" w:cs="Arial"/>
          <w:sz w:val="22"/>
          <w:szCs w:val="22"/>
        </w:rPr>
        <w:t xml:space="preserve"> which have and will receive </w:t>
      </w:r>
      <w:proofErr w:type="spellStart"/>
      <w:r w:rsidRPr="000E11EA">
        <w:rPr>
          <w:rFonts w:ascii="Arial" w:hAnsi="Arial" w:cs="Arial"/>
          <w:sz w:val="22"/>
          <w:szCs w:val="22"/>
        </w:rPr>
        <w:t>RapidSMS</w:t>
      </w:r>
      <w:proofErr w:type="spellEnd"/>
      <w:r w:rsidRPr="000E11EA">
        <w:rPr>
          <w:rFonts w:ascii="Arial" w:hAnsi="Arial" w:cs="Arial"/>
          <w:sz w:val="22"/>
          <w:szCs w:val="22"/>
        </w:rPr>
        <w:t xml:space="preserve"> </w:t>
      </w:r>
      <w:r>
        <w:rPr>
          <w:rFonts w:ascii="Arial" w:hAnsi="Arial" w:cs="Arial"/>
          <w:sz w:val="22"/>
          <w:szCs w:val="22"/>
        </w:rPr>
        <w:t>feedback.</w:t>
      </w:r>
    </w:p>
    <w:p w:rsidR="00D068A9" w:rsidRDefault="00D068A9" w:rsidP="00D068A9">
      <w:pPr>
        <w:pStyle w:val="Default"/>
        <w:jc w:val="both"/>
        <w:rPr>
          <w:rFonts w:ascii="Arial" w:hAnsi="Arial" w:cs="Arial"/>
          <w:sz w:val="22"/>
          <w:szCs w:val="22"/>
        </w:rPr>
      </w:pPr>
      <w:r>
        <w:rPr>
          <w:rFonts w:ascii="Arial" w:hAnsi="Arial" w:cs="Arial"/>
          <w:sz w:val="22"/>
          <w:szCs w:val="22"/>
        </w:rPr>
        <w:t xml:space="preserve">CPBF </w:t>
      </w:r>
      <w:r w:rsidRPr="00ED5B8D">
        <w:rPr>
          <w:rFonts w:ascii="Arial" w:hAnsi="Arial" w:cs="Arial"/>
          <w:sz w:val="22"/>
          <w:szCs w:val="22"/>
        </w:rPr>
        <w:t xml:space="preserve">scheme and designed </w:t>
      </w:r>
      <w:r>
        <w:rPr>
          <w:rFonts w:ascii="Arial" w:hAnsi="Arial" w:cs="Arial"/>
          <w:sz w:val="22"/>
          <w:szCs w:val="22"/>
        </w:rPr>
        <w:t xml:space="preserve">will allow </w:t>
      </w:r>
      <w:r w:rsidRPr="00ED5B8D">
        <w:rPr>
          <w:rFonts w:ascii="Arial" w:hAnsi="Arial" w:cs="Arial"/>
          <w:sz w:val="22"/>
          <w:szCs w:val="22"/>
        </w:rPr>
        <w:t xml:space="preserve">to motivate </w:t>
      </w:r>
      <w:r>
        <w:rPr>
          <w:rFonts w:ascii="Arial" w:hAnsi="Arial" w:cs="Arial"/>
          <w:sz w:val="22"/>
          <w:szCs w:val="22"/>
        </w:rPr>
        <w:t xml:space="preserve">the </w:t>
      </w:r>
      <w:r w:rsidRPr="00ED5B8D">
        <w:rPr>
          <w:rFonts w:ascii="Arial" w:hAnsi="Arial" w:cs="Arial"/>
          <w:sz w:val="22"/>
          <w:szCs w:val="22"/>
        </w:rPr>
        <w:t>CHWs to improve</w:t>
      </w:r>
      <w:r>
        <w:rPr>
          <w:rFonts w:ascii="Arial" w:hAnsi="Arial" w:cs="Arial"/>
          <w:sz w:val="22"/>
          <w:szCs w:val="22"/>
        </w:rPr>
        <w:t xml:space="preserve"> the </w:t>
      </w:r>
      <w:r w:rsidRPr="00ED5B8D">
        <w:rPr>
          <w:rFonts w:ascii="Arial" w:hAnsi="Arial" w:cs="Arial"/>
          <w:sz w:val="22"/>
          <w:szCs w:val="22"/>
        </w:rPr>
        <w:t>performance</w:t>
      </w:r>
      <w:r>
        <w:rPr>
          <w:rFonts w:ascii="Arial" w:hAnsi="Arial" w:cs="Arial"/>
          <w:sz w:val="22"/>
          <w:szCs w:val="22"/>
        </w:rPr>
        <w:t xml:space="preserve"> of indicators by linking pay to performance with</w:t>
      </w:r>
      <w:r w:rsidRPr="00ED5B8D">
        <w:rPr>
          <w:rFonts w:ascii="Arial" w:hAnsi="Arial" w:cs="Arial"/>
          <w:sz w:val="22"/>
          <w:szCs w:val="22"/>
        </w:rPr>
        <w:t xml:space="preserve"> </w:t>
      </w:r>
      <w:r>
        <w:rPr>
          <w:rFonts w:ascii="Arial" w:hAnsi="Arial" w:cs="Arial"/>
          <w:sz w:val="22"/>
          <w:szCs w:val="22"/>
        </w:rPr>
        <w:t>Rapid SMS</w:t>
      </w:r>
      <w:del w:id="3" w:author="Randy Wilson" w:date="2013-10-30T14:12:00Z">
        <w:r w:rsidDel="007D2FE3">
          <w:rPr>
            <w:rFonts w:ascii="Arial" w:hAnsi="Arial" w:cs="Arial"/>
            <w:sz w:val="22"/>
            <w:szCs w:val="22"/>
          </w:rPr>
          <w:delText xml:space="preserve"> and mUbuzima </w:delText>
        </w:r>
        <w:r w:rsidRPr="00ED5B8D" w:rsidDel="007D2FE3">
          <w:rPr>
            <w:rFonts w:ascii="Arial" w:hAnsi="Arial" w:cs="Arial"/>
            <w:sz w:val="22"/>
            <w:szCs w:val="22"/>
          </w:rPr>
          <w:delText>chain</w:delText>
        </w:r>
      </w:del>
      <w:r w:rsidRPr="00ED5B8D">
        <w:rPr>
          <w:rFonts w:ascii="Arial" w:hAnsi="Arial" w:cs="Arial"/>
          <w:sz w:val="22"/>
          <w:szCs w:val="22"/>
        </w:rPr>
        <w:t xml:space="preserve"> indicators</w:t>
      </w:r>
      <w:r>
        <w:rPr>
          <w:rFonts w:ascii="Arial" w:hAnsi="Arial" w:cs="Arial"/>
          <w:sz w:val="22"/>
          <w:szCs w:val="22"/>
        </w:rPr>
        <w:t>.</w:t>
      </w:r>
    </w:p>
    <w:p w:rsidR="003106A3" w:rsidRDefault="003106A3" w:rsidP="00811BB5">
      <w:pPr>
        <w:pStyle w:val="Default"/>
        <w:ind w:left="720"/>
        <w:jc w:val="both"/>
        <w:rPr>
          <w:rFonts w:ascii="Arial" w:hAnsi="Arial" w:cs="Arial"/>
          <w:sz w:val="22"/>
          <w:szCs w:val="22"/>
        </w:rPr>
      </w:pPr>
    </w:p>
    <w:p w:rsidR="00D068A9" w:rsidRPr="00811BB5" w:rsidRDefault="00D068A9" w:rsidP="00342E30">
      <w:pPr>
        <w:pStyle w:val="Default"/>
        <w:jc w:val="both"/>
        <w:rPr>
          <w:rFonts w:ascii="Arial" w:hAnsi="Arial" w:cs="Arial"/>
          <w:b/>
          <w:color w:val="auto"/>
          <w:sz w:val="22"/>
          <w:szCs w:val="22"/>
          <w:u w:val="single"/>
        </w:rPr>
      </w:pPr>
      <w:r w:rsidRPr="00811BB5">
        <w:rPr>
          <w:rFonts w:ascii="Arial" w:hAnsi="Arial" w:cs="Arial"/>
          <w:b/>
          <w:color w:val="auto"/>
          <w:sz w:val="22"/>
          <w:szCs w:val="22"/>
          <w:u w:val="single"/>
        </w:rPr>
        <w:t xml:space="preserve">Objective </w:t>
      </w:r>
    </w:p>
    <w:p w:rsidR="00EE72F0" w:rsidRDefault="00D068A9" w:rsidP="00811BB5">
      <w:pPr>
        <w:pStyle w:val="Default"/>
        <w:jc w:val="both"/>
        <w:rPr>
          <w:rFonts w:ascii="Arial" w:hAnsi="Arial" w:cs="Arial"/>
          <w:sz w:val="22"/>
          <w:szCs w:val="22"/>
        </w:rPr>
      </w:pPr>
      <w:r w:rsidRPr="000E11EA">
        <w:rPr>
          <w:rFonts w:ascii="Arial" w:hAnsi="Arial" w:cs="Arial"/>
          <w:sz w:val="22"/>
          <w:szCs w:val="22"/>
        </w:rPr>
        <w:t xml:space="preserve">Promote active commitment of CHWs to achieve expected outcomes of </w:t>
      </w:r>
      <w:proofErr w:type="spellStart"/>
      <w:r w:rsidRPr="000E11EA">
        <w:rPr>
          <w:rFonts w:ascii="Arial" w:hAnsi="Arial" w:cs="Arial"/>
          <w:sz w:val="22"/>
          <w:szCs w:val="22"/>
        </w:rPr>
        <w:t>RapidSMS</w:t>
      </w:r>
      <w:proofErr w:type="spellEnd"/>
    </w:p>
    <w:p w:rsidR="00D068A9" w:rsidRPr="00EE72F0" w:rsidRDefault="00D068A9" w:rsidP="00342E30">
      <w:pPr>
        <w:pStyle w:val="Default"/>
        <w:jc w:val="both"/>
        <w:rPr>
          <w:rFonts w:ascii="Arial" w:hAnsi="Arial" w:cs="Arial"/>
          <w:sz w:val="22"/>
          <w:szCs w:val="22"/>
        </w:rPr>
      </w:pPr>
      <w:r w:rsidRPr="00EE72F0">
        <w:rPr>
          <w:rFonts w:ascii="Arial" w:hAnsi="Arial" w:cs="Arial"/>
          <w:b/>
          <w:color w:val="auto"/>
          <w:sz w:val="22"/>
          <w:szCs w:val="22"/>
          <w:u w:val="single"/>
        </w:rPr>
        <w:t>Expected Results</w:t>
      </w:r>
      <w:r w:rsidRPr="00EE72F0">
        <w:rPr>
          <w:rFonts w:ascii="Arial" w:hAnsi="Arial" w:cs="Arial"/>
          <w:color w:val="auto"/>
          <w:sz w:val="22"/>
          <w:szCs w:val="22"/>
          <w:u w:val="single"/>
        </w:rPr>
        <w:t>:</w:t>
      </w:r>
    </w:p>
    <w:p w:rsidR="00D068A9" w:rsidRPr="000E11EA" w:rsidRDefault="00D068A9" w:rsidP="00D068A9">
      <w:pPr>
        <w:pStyle w:val="Default"/>
        <w:jc w:val="both"/>
        <w:rPr>
          <w:rFonts w:ascii="Arial" w:hAnsi="Arial" w:cs="Arial"/>
          <w:sz w:val="22"/>
          <w:szCs w:val="22"/>
        </w:rPr>
      </w:pPr>
      <w:r>
        <w:rPr>
          <w:rFonts w:ascii="Arial" w:hAnsi="Arial" w:cs="Arial"/>
          <w:sz w:val="22"/>
          <w:szCs w:val="22"/>
        </w:rPr>
        <w:t>W</w:t>
      </w:r>
      <w:r w:rsidRPr="000E11EA">
        <w:rPr>
          <w:rFonts w:ascii="Arial" w:hAnsi="Arial" w:cs="Arial"/>
          <w:sz w:val="22"/>
          <w:szCs w:val="22"/>
        </w:rPr>
        <w:t xml:space="preserve">e </w:t>
      </w:r>
      <w:r>
        <w:rPr>
          <w:rFonts w:ascii="Arial" w:hAnsi="Arial" w:cs="Arial"/>
          <w:sz w:val="22"/>
          <w:szCs w:val="22"/>
        </w:rPr>
        <w:t>will achieve the following:</w:t>
      </w:r>
    </w:p>
    <w:p w:rsidR="00D068A9" w:rsidRPr="000E11EA" w:rsidRDefault="00D068A9" w:rsidP="00D068A9">
      <w:pPr>
        <w:pStyle w:val="Default"/>
        <w:numPr>
          <w:ilvl w:val="0"/>
          <w:numId w:val="4"/>
        </w:numPr>
        <w:jc w:val="both"/>
        <w:rPr>
          <w:rFonts w:ascii="Arial" w:hAnsi="Arial" w:cs="Arial"/>
          <w:sz w:val="22"/>
          <w:szCs w:val="22"/>
        </w:rPr>
      </w:pPr>
      <w:r w:rsidRPr="000E11EA">
        <w:rPr>
          <w:rFonts w:ascii="Arial" w:hAnsi="Arial" w:cs="Arial"/>
          <w:sz w:val="22"/>
          <w:szCs w:val="22"/>
        </w:rPr>
        <w:t xml:space="preserve">Increased </w:t>
      </w:r>
      <w:r>
        <w:rPr>
          <w:rFonts w:ascii="Arial" w:hAnsi="Arial" w:cs="Arial"/>
          <w:sz w:val="22"/>
          <w:szCs w:val="22"/>
        </w:rPr>
        <w:t>active</w:t>
      </w:r>
      <w:r w:rsidRPr="000E11EA">
        <w:rPr>
          <w:rFonts w:ascii="Arial" w:hAnsi="Arial" w:cs="Arial"/>
          <w:sz w:val="22"/>
          <w:szCs w:val="22"/>
        </w:rPr>
        <w:t xml:space="preserve"> of CHWs </w:t>
      </w:r>
    </w:p>
    <w:p w:rsidR="00D068A9" w:rsidRDefault="00D068A9" w:rsidP="00D068A9">
      <w:pPr>
        <w:pStyle w:val="Default"/>
        <w:numPr>
          <w:ilvl w:val="0"/>
          <w:numId w:val="4"/>
        </w:numPr>
        <w:jc w:val="both"/>
        <w:rPr>
          <w:rFonts w:ascii="Arial" w:hAnsi="Arial" w:cs="Arial"/>
          <w:sz w:val="22"/>
          <w:szCs w:val="22"/>
        </w:rPr>
      </w:pPr>
      <w:proofErr w:type="spellStart"/>
      <w:r w:rsidRPr="000E11EA">
        <w:rPr>
          <w:rFonts w:ascii="Arial" w:hAnsi="Arial" w:cs="Arial"/>
          <w:sz w:val="22"/>
          <w:szCs w:val="22"/>
        </w:rPr>
        <w:t>RapidSMS</w:t>
      </w:r>
      <w:proofErr w:type="spellEnd"/>
      <w:r w:rsidRPr="000E11EA">
        <w:rPr>
          <w:rFonts w:ascii="Arial" w:hAnsi="Arial" w:cs="Arial"/>
          <w:sz w:val="22"/>
          <w:szCs w:val="22"/>
        </w:rPr>
        <w:t xml:space="preserve"> will be considers fully operational in </w:t>
      </w:r>
      <w:r>
        <w:rPr>
          <w:rFonts w:ascii="Arial" w:hAnsi="Arial" w:cs="Arial"/>
          <w:sz w:val="22"/>
          <w:szCs w:val="22"/>
        </w:rPr>
        <w:t>all</w:t>
      </w:r>
      <w:r w:rsidRPr="000E11EA">
        <w:rPr>
          <w:rFonts w:ascii="Arial" w:hAnsi="Arial" w:cs="Arial"/>
          <w:sz w:val="22"/>
          <w:szCs w:val="22"/>
        </w:rPr>
        <w:t xml:space="preserve"> district </w:t>
      </w:r>
    </w:p>
    <w:p w:rsidR="00D068A9" w:rsidRPr="00EE72F0" w:rsidRDefault="00D068A9" w:rsidP="00D068A9">
      <w:pPr>
        <w:pStyle w:val="Default"/>
        <w:numPr>
          <w:ilvl w:val="0"/>
          <w:numId w:val="4"/>
        </w:numPr>
        <w:jc w:val="both"/>
        <w:rPr>
          <w:rFonts w:ascii="Arial" w:hAnsi="Arial" w:cs="Arial"/>
          <w:sz w:val="22"/>
          <w:szCs w:val="22"/>
        </w:rPr>
      </w:pPr>
      <w:proofErr w:type="spellStart"/>
      <w:r>
        <w:rPr>
          <w:rFonts w:ascii="Arial" w:hAnsi="Arial" w:cs="Arial"/>
          <w:sz w:val="22"/>
          <w:szCs w:val="22"/>
        </w:rPr>
        <w:t>mUbuzima</w:t>
      </w:r>
      <w:proofErr w:type="spellEnd"/>
      <w:r>
        <w:rPr>
          <w:rFonts w:ascii="Arial" w:hAnsi="Arial" w:cs="Arial"/>
          <w:sz w:val="22"/>
          <w:szCs w:val="22"/>
        </w:rPr>
        <w:t xml:space="preserve"> will also improve the health system in manner to health problems and needs of the community</w:t>
      </w:r>
    </w:p>
    <w:p w:rsidR="00D068A9" w:rsidRPr="009A7401" w:rsidDel="007D2FE3" w:rsidRDefault="00D068A9" w:rsidP="004A4FED">
      <w:pPr>
        <w:spacing w:after="0" w:line="240" w:lineRule="auto"/>
        <w:rPr>
          <w:del w:id="4" w:author="Randy Wilson" w:date="2013-10-30T14:11:00Z"/>
          <w:rFonts w:ascii="Arial" w:hAnsi="Arial" w:cs="Arial"/>
          <w:b/>
          <w:u w:val="single"/>
        </w:rPr>
      </w:pPr>
      <w:del w:id="5" w:author="Randy Wilson" w:date="2013-10-30T14:11:00Z">
        <w:r w:rsidRPr="00104994" w:rsidDel="007D2FE3">
          <w:rPr>
            <w:rFonts w:ascii="Arial" w:hAnsi="Arial" w:cs="Arial"/>
            <w:b/>
            <w:u w:val="single"/>
          </w:rPr>
          <w:delText xml:space="preserve">mUbuzima  </w:delText>
        </w:r>
      </w:del>
    </w:p>
    <w:p w:rsidR="00D068A9" w:rsidDel="007D2FE3" w:rsidRDefault="00D068A9" w:rsidP="00EA72DB">
      <w:pPr>
        <w:pStyle w:val="Default"/>
        <w:rPr>
          <w:del w:id="6" w:author="Randy Wilson" w:date="2013-10-30T14:11:00Z"/>
          <w:rFonts w:ascii="Arial" w:hAnsi="Arial" w:cs="Arial"/>
          <w:sz w:val="22"/>
          <w:szCs w:val="22"/>
        </w:rPr>
      </w:pPr>
      <w:del w:id="7" w:author="Randy Wilson" w:date="2013-10-30T14:11:00Z">
        <w:r w:rsidDel="007D2FE3">
          <w:rPr>
            <w:rFonts w:ascii="Arial" w:hAnsi="Arial" w:cs="Arial"/>
            <w:sz w:val="22"/>
            <w:szCs w:val="22"/>
          </w:rPr>
          <w:delText>CHW</w:delText>
        </w:r>
        <w:r w:rsidRPr="00104994" w:rsidDel="007D2FE3">
          <w:rPr>
            <w:rFonts w:ascii="Arial" w:hAnsi="Arial" w:cs="Arial"/>
            <w:sz w:val="22"/>
            <w:szCs w:val="22"/>
          </w:rPr>
          <w:delText xml:space="preserve">  </w:delText>
        </w:r>
        <w:r w:rsidDel="007D2FE3">
          <w:rPr>
            <w:rFonts w:ascii="Arial" w:hAnsi="Arial" w:cs="Arial"/>
            <w:sz w:val="22"/>
            <w:szCs w:val="22"/>
          </w:rPr>
          <w:delText xml:space="preserve">will take the global lead in </w:delText>
        </w:r>
        <w:r w:rsidRPr="00104994" w:rsidDel="007D2FE3">
          <w:rPr>
            <w:rFonts w:ascii="Arial" w:hAnsi="Arial" w:cs="Arial"/>
            <w:sz w:val="22"/>
            <w:szCs w:val="22"/>
          </w:rPr>
          <w:delText>Health for community health</w:delText>
        </w:r>
        <w:r w:rsidDel="007D2FE3">
          <w:rPr>
            <w:rFonts w:ascii="Arial" w:hAnsi="Arial" w:cs="Arial"/>
            <w:sz w:val="22"/>
            <w:szCs w:val="22"/>
          </w:rPr>
          <w:delText xml:space="preserve"> activities</w:delText>
        </w:r>
        <w:r w:rsidRPr="00104994" w:rsidDel="007D2FE3">
          <w:rPr>
            <w:rFonts w:ascii="Arial" w:hAnsi="Arial" w:cs="Arial"/>
            <w:sz w:val="22"/>
            <w:szCs w:val="22"/>
          </w:rPr>
          <w:delText>. They will use cell phones to improve their community activities so the health system can respond in effective and timely manner to health problems and needs of the community they serve.</w:delText>
        </w:r>
      </w:del>
    </w:p>
    <w:p w:rsidR="00D068A9" w:rsidRPr="00104994" w:rsidDel="007D2FE3" w:rsidRDefault="00D068A9" w:rsidP="00EA72DB">
      <w:pPr>
        <w:pStyle w:val="Default"/>
        <w:rPr>
          <w:del w:id="8" w:author="Randy Wilson" w:date="2013-10-30T14:11:00Z"/>
          <w:rFonts w:ascii="Arial" w:hAnsi="Arial" w:cs="Arial"/>
          <w:sz w:val="22"/>
          <w:szCs w:val="22"/>
        </w:rPr>
      </w:pPr>
      <w:del w:id="9" w:author="Randy Wilson" w:date="2013-10-30T14:11:00Z">
        <w:r w:rsidRPr="00104994" w:rsidDel="007D2FE3">
          <w:rPr>
            <w:rFonts w:ascii="Arial" w:hAnsi="Arial" w:cs="Arial"/>
            <w:sz w:val="22"/>
            <w:szCs w:val="22"/>
          </w:rPr>
          <w:delText xml:space="preserve">mUbuzima is the use of cell phones, computers and other devices to collect, store, analyze and disseminate information </w:delText>
        </w:r>
        <w:r w:rsidDel="007D2FE3">
          <w:rPr>
            <w:rFonts w:ascii="Arial" w:hAnsi="Arial" w:cs="Arial"/>
            <w:sz w:val="22"/>
            <w:szCs w:val="22"/>
          </w:rPr>
          <w:delText xml:space="preserve">on </w:delText>
        </w:r>
        <w:r w:rsidRPr="00104994" w:rsidDel="007D2FE3">
          <w:rPr>
            <w:rFonts w:ascii="Arial" w:hAnsi="Arial" w:cs="Arial"/>
            <w:sz w:val="22"/>
            <w:szCs w:val="22"/>
          </w:rPr>
          <w:delText xml:space="preserve">community </w:delText>
        </w:r>
        <w:r w:rsidDel="007D2FE3">
          <w:rPr>
            <w:rFonts w:ascii="Arial" w:hAnsi="Arial" w:cs="Arial"/>
            <w:sz w:val="22"/>
            <w:szCs w:val="22"/>
          </w:rPr>
          <w:delText xml:space="preserve">activities </w:delText>
        </w:r>
        <w:r w:rsidRPr="00104994" w:rsidDel="007D2FE3">
          <w:rPr>
            <w:rFonts w:ascii="Arial" w:hAnsi="Arial" w:cs="Arial"/>
            <w:sz w:val="22"/>
            <w:szCs w:val="22"/>
          </w:rPr>
          <w:delText>provided by Community Health Workers</w:delText>
        </w:r>
        <w:r w:rsidDel="007D2FE3">
          <w:rPr>
            <w:rFonts w:ascii="Arial" w:hAnsi="Arial" w:cs="Arial"/>
          </w:rPr>
          <w:delText>.</w:delText>
        </w:r>
        <w:r w:rsidRPr="00104994" w:rsidDel="007D2FE3">
          <w:rPr>
            <w:rFonts w:ascii="Arial" w:hAnsi="Arial" w:cs="Arial"/>
            <w:sz w:val="22"/>
            <w:szCs w:val="22"/>
          </w:rPr>
          <w:delText>CHW will submit monthly indicators and receive educational messages.</w:delText>
        </w:r>
      </w:del>
    </w:p>
    <w:p w:rsidR="00D068A9" w:rsidRPr="00EE72F0" w:rsidDel="007D2FE3" w:rsidRDefault="00D068A9" w:rsidP="00EE72F0">
      <w:pPr>
        <w:pStyle w:val="Default"/>
        <w:jc w:val="both"/>
        <w:rPr>
          <w:del w:id="10" w:author="Randy Wilson" w:date="2013-10-30T14:11:00Z"/>
          <w:rFonts w:ascii="Arial" w:hAnsi="Arial" w:cs="Arial"/>
          <w:color w:val="auto"/>
          <w:sz w:val="22"/>
          <w:szCs w:val="22"/>
        </w:rPr>
      </w:pPr>
      <w:del w:id="11" w:author="Randy Wilson" w:date="2013-10-30T14:11:00Z">
        <w:r w:rsidDel="007D2FE3">
          <w:rPr>
            <w:rFonts w:ascii="Arial" w:hAnsi="Arial" w:cs="Arial"/>
            <w:sz w:val="22"/>
            <w:szCs w:val="22"/>
          </w:rPr>
          <w:delText xml:space="preserve">In charge of CHW </w:delText>
        </w:r>
        <w:r w:rsidRPr="00104994" w:rsidDel="007D2FE3">
          <w:rPr>
            <w:rFonts w:ascii="Arial" w:hAnsi="Arial" w:cs="Arial"/>
            <w:sz w:val="22"/>
            <w:szCs w:val="22"/>
          </w:rPr>
          <w:delText>at health centers or District hospitals will  monitor and analyze indicators to respond.Phone calls are free of charge for CHW</w:delText>
        </w:r>
        <w:r w:rsidR="00EE72F0" w:rsidDel="007D2FE3">
          <w:rPr>
            <w:rFonts w:ascii="Arial" w:hAnsi="Arial" w:cs="Arial"/>
            <w:sz w:val="22"/>
            <w:szCs w:val="22"/>
          </w:rPr>
          <w:delText>.</w:delText>
        </w:r>
        <w:r w:rsidR="00EE72F0" w:rsidRPr="00EE72F0" w:rsidDel="007D2FE3">
          <w:rPr>
            <w:rFonts w:ascii="Arial" w:hAnsi="Arial" w:cs="Arial"/>
            <w:b/>
            <w:color w:val="auto"/>
            <w:sz w:val="22"/>
            <w:szCs w:val="22"/>
            <w:u w:val="single"/>
          </w:rPr>
          <w:delText xml:space="preserve"> </w:delText>
        </w:r>
        <w:r w:rsidR="00EE72F0" w:rsidRPr="00EE72F0" w:rsidDel="007D2FE3">
          <w:rPr>
            <w:rFonts w:ascii="Arial" w:hAnsi="Arial" w:cs="Arial"/>
            <w:color w:val="auto"/>
            <w:sz w:val="22"/>
            <w:szCs w:val="22"/>
          </w:rPr>
          <w:delText>mUbuzima will allow:</w:delText>
        </w:r>
      </w:del>
    </w:p>
    <w:p w:rsidR="00D068A9" w:rsidRPr="00104994" w:rsidDel="007D2FE3" w:rsidRDefault="00D068A9" w:rsidP="00D068A9">
      <w:pPr>
        <w:pStyle w:val="Default"/>
        <w:numPr>
          <w:ilvl w:val="0"/>
          <w:numId w:val="5"/>
        </w:numPr>
        <w:jc w:val="both"/>
        <w:rPr>
          <w:del w:id="12" w:author="Randy Wilson" w:date="2013-10-30T14:11:00Z"/>
          <w:rFonts w:ascii="Arial" w:hAnsi="Arial" w:cs="Arial"/>
          <w:sz w:val="22"/>
          <w:szCs w:val="22"/>
        </w:rPr>
      </w:pPr>
      <w:del w:id="13" w:author="Randy Wilson" w:date="2013-10-30T14:11:00Z">
        <w:r w:rsidRPr="00104994" w:rsidDel="007D2FE3">
          <w:rPr>
            <w:rFonts w:ascii="Arial" w:hAnsi="Arial" w:cs="Arial"/>
            <w:sz w:val="22"/>
            <w:szCs w:val="22"/>
          </w:rPr>
          <w:delText>CHW to submit SIScom (Monthly reports) using IVR (making a phone call free of charge)</w:delText>
        </w:r>
      </w:del>
    </w:p>
    <w:p w:rsidR="00D068A9" w:rsidRPr="00104994" w:rsidDel="007D2FE3" w:rsidRDefault="00D068A9" w:rsidP="00D068A9">
      <w:pPr>
        <w:pStyle w:val="Default"/>
        <w:numPr>
          <w:ilvl w:val="0"/>
          <w:numId w:val="5"/>
        </w:numPr>
        <w:jc w:val="both"/>
        <w:rPr>
          <w:del w:id="14" w:author="Randy Wilson" w:date="2013-10-30T14:11:00Z"/>
          <w:rFonts w:ascii="Arial" w:hAnsi="Arial" w:cs="Arial"/>
          <w:sz w:val="22"/>
          <w:szCs w:val="22"/>
        </w:rPr>
      </w:pPr>
      <w:del w:id="15" w:author="Randy Wilson" w:date="2013-10-30T14:11:00Z">
        <w:r w:rsidRPr="00104994" w:rsidDel="007D2FE3">
          <w:rPr>
            <w:rFonts w:ascii="Arial" w:hAnsi="Arial" w:cs="Arial"/>
            <w:sz w:val="22"/>
            <w:szCs w:val="22"/>
          </w:rPr>
          <w:delText>Health Center/District officers to monitor, get reports and do analysis of data to make decisions at village, cell, sector and district level</w:delText>
        </w:r>
      </w:del>
    </w:p>
    <w:p w:rsidR="00D068A9" w:rsidRPr="00EA72DB" w:rsidDel="007D2FE3" w:rsidRDefault="00D068A9" w:rsidP="00EA72DB">
      <w:pPr>
        <w:pStyle w:val="Default"/>
        <w:numPr>
          <w:ilvl w:val="0"/>
          <w:numId w:val="5"/>
        </w:numPr>
        <w:jc w:val="both"/>
        <w:rPr>
          <w:del w:id="16" w:author="Randy Wilson" w:date="2013-10-30T14:11:00Z"/>
          <w:rFonts w:ascii="Arial" w:hAnsi="Arial" w:cs="Arial"/>
          <w:sz w:val="22"/>
          <w:szCs w:val="22"/>
        </w:rPr>
      </w:pPr>
      <w:del w:id="17" w:author="Randy Wilson" w:date="2013-10-30T14:11:00Z">
        <w:r w:rsidRPr="00104994" w:rsidDel="007D2FE3">
          <w:rPr>
            <w:rFonts w:ascii="Arial" w:hAnsi="Arial" w:cs="Arial"/>
            <w:sz w:val="22"/>
            <w:szCs w:val="22"/>
          </w:rPr>
          <w:delText xml:space="preserve">National level to monitor the performance of mUbuzima, get reports and do analysis to continuously improve </w:delText>
        </w:r>
        <w:r w:rsidDel="007D2FE3">
          <w:rPr>
            <w:rFonts w:ascii="Arial" w:hAnsi="Arial" w:cs="Arial"/>
            <w:sz w:val="22"/>
            <w:szCs w:val="22"/>
          </w:rPr>
          <w:delText>community activities.</w:delText>
        </w:r>
      </w:del>
    </w:p>
    <w:p w:rsidR="00D068A9" w:rsidRPr="00EE72F0" w:rsidDel="007D2FE3" w:rsidRDefault="00EE72F0" w:rsidP="00342E30">
      <w:pPr>
        <w:pStyle w:val="Default"/>
        <w:jc w:val="both"/>
        <w:rPr>
          <w:del w:id="18" w:author="Randy Wilson" w:date="2013-10-30T14:11:00Z"/>
          <w:rFonts w:ascii="Arial" w:hAnsi="Arial" w:cs="Arial"/>
          <w:b/>
          <w:color w:val="auto"/>
          <w:sz w:val="22"/>
          <w:szCs w:val="22"/>
          <w:u w:val="single"/>
        </w:rPr>
      </w:pPr>
      <w:del w:id="19" w:author="Randy Wilson" w:date="2013-10-30T14:11:00Z">
        <w:r w:rsidRPr="00EE72F0" w:rsidDel="007D2FE3">
          <w:rPr>
            <w:rFonts w:ascii="Arial" w:hAnsi="Arial" w:cs="Arial"/>
            <w:b/>
            <w:color w:val="auto"/>
            <w:sz w:val="22"/>
            <w:szCs w:val="22"/>
            <w:u w:val="single"/>
          </w:rPr>
          <w:delText>Expected Results:</w:delText>
        </w:r>
        <w:r w:rsidR="00D068A9" w:rsidRPr="00EE72F0" w:rsidDel="007D2FE3">
          <w:rPr>
            <w:rFonts w:ascii="Arial" w:hAnsi="Arial" w:cs="Arial"/>
            <w:b/>
            <w:color w:val="auto"/>
            <w:sz w:val="22"/>
            <w:szCs w:val="22"/>
            <w:u w:val="single"/>
          </w:rPr>
          <w:delText>:</w:delText>
        </w:r>
      </w:del>
    </w:p>
    <w:p w:rsidR="00D068A9" w:rsidRPr="00104994" w:rsidDel="007D2FE3" w:rsidRDefault="00D068A9" w:rsidP="00D068A9">
      <w:pPr>
        <w:pStyle w:val="Default"/>
        <w:numPr>
          <w:ilvl w:val="0"/>
          <w:numId w:val="5"/>
        </w:numPr>
        <w:jc w:val="both"/>
        <w:rPr>
          <w:del w:id="20" w:author="Randy Wilson" w:date="2013-10-30T14:11:00Z"/>
          <w:rFonts w:ascii="Arial" w:hAnsi="Arial" w:cs="Arial"/>
          <w:sz w:val="22"/>
          <w:szCs w:val="22"/>
        </w:rPr>
      </w:pPr>
      <w:del w:id="21" w:author="Randy Wilson" w:date="2013-10-30T14:11:00Z">
        <w:r w:rsidRPr="00104994" w:rsidDel="007D2FE3">
          <w:rPr>
            <w:rFonts w:ascii="Arial" w:hAnsi="Arial" w:cs="Arial"/>
            <w:sz w:val="22"/>
            <w:szCs w:val="22"/>
          </w:rPr>
          <w:delText>CHW will receive education and key information messages to improve their knowledge and work as such</w:delText>
        </w:r>
      </w:del>
    </w:p>
    <w:p w:rsidR="00D068A9" w:rsidRPr="00104994" w:rsidDel="007D2FE3" w:rsidRDefault="00D068A9" w:rsidP="00D068A9">
      <w:pPr>
        <w:pStyle w:val="Default"/>
        <w:numPr>
          <w:ilvl w:val="0"/>
          <w:numId w:val="5"/>
        </w:numPr>
        <w:jc w:val="both"/>
        <w:rPr>
          <w:del w:id="22" w:author="Randy Wilson" w:date="2013-10-30T14:11:00Z"/>
          <w:rFonts w:ascii="Arial" w:hAnsi="Arial" w:cs="Arial"/>
          <w:sz w:val="22"/>
          <w:szCs w:val="22"/>
        </w:rPr>
      </w:pPr>
      <w:del w:id="23" w:author="Randy Wilson" w:date="2013-10-30T14:11:00Z">
        <w:r w:rsidRPr="00104994" w:rsidDel="007D2FE3">
          <w:rPr>
            <w:rFonts w:ascii="Arial" w:hAnsi="Arial" w:cs="Arial"/>
            <w:sz w:val="22"/>
            <w:szCs w:val="22"/>
          </w:rPr>
          <w:delText>Reports submitted will be immediately available at all levels.</w:delText>
        </w:r>
      </w:del>
    </w:p>
    <w:p w:rsidR="00D068A9" w:rsidRPr="00EA72DB" w:rsidDel="007D2FE3" w:rsidRDefault="00D068A9" w:rsidP="00EA72DB">
      <w:pPr>
        <w:pStyle w:val="Default"/>
        <w:numPr>
          <w:ilvl w:val="0"/>
          <w:numId w:val="6"/>
        </w:numPr>
        <w:jc w:val="both"/>
        <w:rPr>
          <w:del w:id="24" w:author="Randy Wilson" w:date="2013-10-30T14:11:00Z"/>
          <w:rFonts w:ascii="Arial" w:hAnsi="Arial" w:cs="Arial"/>
        </w:rPr>
      </w:pPr>
      <w:del w:id="25" w:author="Randy Wilson" w:date="2013-10-30T14:11:00Z">
        <w:r w:rsidRPr="00104994" w:rsidDel="007D2FE3">
          <w:rPr>
            <w:rFonts w:ascii="Arial" w:hAnsi="Arial" w:cs="Arial"/>
            <w:sz w:val="22"/>
            <w:szCs w:val="22"/>
          </w:rPr>
          <w:delText xml:space="preserve">Data will be used to </w:delText>
        </w:r>
        <w:r w:rsidDel="007D2FE3">
          <w:rPr>
            <w:rFonts w:ascii="Arial" w:hAnsi="Arial" w:cs="Arial"/>
            <w:sz w:val="22"/>
            <w:szCs w:val="22"/>
          </w:rPr>
          <w:delText xml:space="preserve">compare data from SISCOM and data submitted by the CHWs </w:delText>
        </w:r>
        <w:r w:rsidRPr="00104994" w:rsidDel="007D2FE3">
          <w:rPr>
            <w:rFonts w:ascii="Arial" w:hAnsi="Arial" w:cs="Arial"/>
            <w:sz w:val="22"/>
            <w:szCs w:val="22"/>
          </w:rPr>
          <w:delText>to facilitate the analysis</w:delText>
        </w:r>
        <w:r w:rsidRPr="00104994" w:rsidDel="007D2FE3">
          <w:rPr>
            <w:rFonts w:ascii="Arial" w:hAnsi="Arial" w:cs="Arial"/>
          </w:rPr>
          <w:delText>.</w:delText>
        </w:r>
      </w:del>
    </w:p>
    <w:p w:rsidR="004A4FED" w:rsidRPr="00811BB5" w:rsidDel="007D2FE3" w:rsidRDefault="00D068A9" w:rsidP="00811BB5">
      <w:pPr>
        <w:pStyle w:val="Default"/>
        <w:jc w:val="both"/>
        <w:rPr>
          <w:del w:id="26" w:author="Randy Wilson" w:date="2013-10-30T14:12:00Z"/>
          <w:rFonts w:ascii="Arial" w:hAnsi="Arial" w:cs="Arial"/>
          <w:sz w:val="22"/>
          <w:szCs w:val="22"/>
        </w:rPr>
      </w:pPr>
      <w:del w:id="27" w:author="Randy Wilson" w:date="2013-10-30T14:12:00Z">
        <w:r w:rsidRPr="000E11EA" w:rsidDel="007D2FE3">
          <w:rPr>
            <w:rFonts w:ascii="Arial" w:hAnsi="Arial" w:cs="Arial"/>
            <w:sz w:val="22"/>
            <w:szCs w:val="22"/>
          </w:rPr>
          <w:delText xml:space="preserve">This concept note aims to </w:delText>
        </w:r>
        <w:r w:rsidDel="007D2FE3">
          <w:rPr>
            <w:rFonts w:ascii="Arial" w:hAnsi="Arial" w:cs="Arial"/>
            <w:sz w:val="22"/>
            <w:szCs w:val="22"/>
          </w:rPr>
          <w:delText>introduce this mUbuzima into Community PBF payment of CHWs who are active to submit the monthy reports from their respective village in all districts</w:delText>
        </w:r>
        <w:r w:rsidRPr="000E11EA" w:rsidDel="007D2FE3">
          <w:rPr>
            <w:rFonts w:ascii="Arial" w:hAnsi="Arial" w:cs="Arial"/>
            <w:sz w:val="22"/>
            <w:szCs w:val="22"/>
          </w:rPr>
          <w:delText xml:space="preserve"> </w:delText>
        </w:r>
        <w:r w:rsidDel="007D2FE3">
          <w:rPr>
            <w:rFonts w:ascii="Arial" w:hAnsi="Arial" w:cs="Arial"/>
            <w:sz w:val="22"/>
            <w:szCs w:val="22"/>
          </w:rPr>
          <w:delText>to monitor those CHWs who are active and will be paid after each quarter.</w:delText>
        </w:r>
        <w:r w:rsidRPr="000E11EA" w:rsidDel="007D2FE3">
          <w:rPr>
            <w:rFonts w:ascii="Arial" w:hAnsi="Arial" w:cs="Arial"/>
            <w:sz w:val="22"/>
            <w:szCs w:val="22"/>
          </w:rPr>
          <w:delText xml:space="preserve"> </w:delText>
        </w:r>
      </w:del>
    </w:p>
    <w:p w:rsidR="004A4FED" w:rsidRDefault="004A4FED" w:rsidP="00D068A9">
      <w:pPr>
        <w:spacing w:after="0" w:line="240" w:lineRule="auto"/>
        <w:jc w:val="center"/>
        <w:rPr>
          <w:rFonts w:ascii="Arial" w:hAnsi="Arial" w:cs="Arial"/>
          <w:b/>
        </w:rPr>
      </w:pPr>
    </w:p>
    <w:p w:rsidR="00D068A9" w:rsidRPr="009743B1" w:rsidRDefault="00D068A9" w:rsidP="00D068A9">
      <w:pPr>
        <w:spacing w:after="0" w:line="240" w:lineRule="auto"/>
        <w:ind w:left="720"/>
        <w:rPr>
          <w:rFonts w:ascii="Arial" w:hAnsi="Arial" w:cs="Arial"/>
          <w:b/>
          <w:u w:val="single"/>
        </w:rPr>
      </w:pPr>
      <w:commentRangeStart w:id="28"/>
      <w:r w:rsidRPr="009743B1">
        <w:rPr>
          <w:rFonts w:ascii="Arial" w:hAnsi="Arial" w:cs="Arial"/>
          <w:b/>
          <w:u w:val="single"/>
        </w:rPr>
        <w:t xml:space="preserve">SUPPLY CHAIN </w:t>
      </w:r>
      <w:commentRangeEnd w:id="28"/>
      <w:r w:rsidR="007D2FE3">
        <w:rPr>
          <w:rStyle w:val="CommentReference"/>
        </w:rPr>
        <w:commentReference w:id="28"/>
      </w:r>
      <w:r w:rsidRPr="009743B1">
        <w:rPr>
          <w:rFonts w:ascii="Arial" w:hAnsi="Arial" w:cs="Arial"/>
          <w:b/>
          <w:u w:val="single"/>
        </w:rPr>
        <w:t xml:space="preserve">4CCM AND </w:t>
      </w:r>
      <w:proofErr w:type="gramStart"/>
      <w:r>
        <w:rPr>
          <w:rFonts w:ascii="Arial" w:hAnsi="Arial" w:cs="Arial"/>
          <w:b/>
          <w:u w:val="single"/>
        </w:rPr>
        <w:t>SUPERVISION  OF</w:t>
      </w:r>
      <w:proofErr w:type="gramEnd"/>
      <w:r>
        <w:rPr>
          <w:rFonts w:ascii="Arial" w:hAnsi="Arial" w:cs="Arial"/>
          <w:b/>
          <w:u w:val="single"/>
        </w:rPr>
        <w:t xml:space="preserve"> </w:t>
      </w:r>
      <w:r w:rsidRPr="009743B1">
        <w:rPr>
          <w:rFonts w:ascii="Arial" w:hAnsi="Arial" w:cs="Arial"/>
          <w:b/>
          <w:u w:val="single"/>
        </w:rPr>
        <w:t>CELL COORDINATOR</w:t>
      </w:r>
      <w:r>
        <w:rPr>
          <w:rFonts w:ascii="Arial" w:hAnsi="Arial" w:cs="Arial"/>
          <w:b/>
          <w:u w:val="single"/>
        </w:rPr>
        <w:t>S</w:t>
      </w:r>
      <w:r w:rsidRPr="009743B1">
        <w:rPr>
          <w:rFonts w:ascii="Arial" w:hAnsi="Arial" w:cs="Arial"/>
          <w:b/>
          <w:u w:val="single"/>
        </w:rPr>
        <w:t xml:space="preserve"> </w:t>
      </w:r>
    </w:p>
    <w:p w:rsidR="00D068A9" w:rsidRDefault="00D068A9" w:rsidP="00D068A9">
      <w:pPr>
        <w:spacing w:after="0" w:line="240" w:lineRule="auto"/>
        <w:rPr>
          <w:rFonts w:ascii="Arial" w:hAnsi="Arial" w:cs="Arial"/>
          <w:b/>
        </w:rPr>
      </w:pPr>
    </w:p>
    <w:p w:rsidR="00D068A9" w:rsidRDefault="00D068A9" w:rsidP="00D068A9">
      <w:pPr>
        <w:pStyle w:val="Default"/>
        <w:jc w:val="both"/>
        <w:rPr>
          <w:ins w:id="29" w:author="Randy Wilson" w:date="2013-10-30T14:18:00Z"/>
          <w:rFonts w:ascii="Arial" w:hAnsi="Arial" w:cs="Arial"/>
          <w:sz w:val="22"/>
          <w:szCs w:val="22"/>
        </w:rPr>
      </w:pPr>
      <w:r w:rsidRPr="00ED5B8D">
        <w:rPr>
          <w:rFonts w:ascii="Arial" w:hAnsi="Arial" w:cs="Arial"/>
          <w:sz w:val="22"/>
          <w:szCs w:val="22"/>
        </w:rPr>
        <w:t xml:space="preserve">SC4CCM is a learning project that identifies proven, simple, affordable solutions that can be scaled up to address unique supply chain challenges faced by community health workers (CHWs). In Rwanda, the project partnered with the Ministry of Health (MOH) Community Health Desk to conduct a baseline assessment in 2010 and  to develop effective approaches to address the following gaps identified  in the resupply process for the over 30,000 CHWs who manage lifesaving medicines and other health products in the country: </w:t>
      </w:r>
    </w:p>
    <w:p w:rsidR="007D2FE3" w:rsidRDefault="007D2FE3" w:rsidP="00D068A9">
      <w:pPr>
        <w:pStyle w:val="Default"/>
        <w:jc w:val="both"/>
        <w:rPr>
          <w:ins w:id="30" w:author="Randy Wilson" w:date="2013-10-30T14:18:00Z"/>
          <w:rFonts w:ascii="Arial" w:hAnsi="Arial" w:cs="Arial"/>
          <w:sz w:val="22"/>
          <w:szCs w:val="22"/>
        </w:rPr>
      </w:pPr>
    </w:p>
    <w:p w:rsidR="007D2FE3" w:rsidRPr="00ED5B8D" w:rsidRDefault="007D2FE3" w:rsidP="007D2FE3">
      <w:pPr>
        <w:pStyle w:val="Default"/>
        <w:numPr>
          <w:ilvl w:val="0"/>
          <w:numId w:val="1"/>
        </w:numPr>
        <w:jc w:val="both"/>
        <w:rPr>
          <w:rFonts w:ascii="Arial" w:hAnsi="Arial" w:cs="Arial"/>
          <w:sz w:val="22"/>
          <w:szCs w:val="22"/>
        </w:rPr>
      </w:pPr>
      <w:moveToRangeStart w:id="31" w:author="Randy Wilson" w:date="2013-10-30T14:18:00Z" w:name="move370906062"/>
      <w:moveTo w:id="32" w:author="Randy Wilson" w:date="2013-10-30T14:18:00Z">
        <w:r w:rsidRPr="00ED5B8D">
          <w:rPr>
            <w:rFonts w:ascii="Arial" w:hAnsi="Arial" w:cs="Arial"/>
            <w:bCs/>
            <w:sz w:val="22"/>
            <w:szCs w:val="22"/>
          </w:rPr>
          <w:t>Low product availability</w:t>
        </w:r>
        <w:r w:rsidRPr="00ED5B8D">
          <w:rPr>
            <w:rFonts w:ascii="Arial" w:hAnsi="Arial" w:cs="Arial"/>
            <w:sz w:val="22"/>
            <w:szCs w:val="22"/>
          </w:rPr>
          <w:t xml:space="preserve"> of five key CCM tracer drugs in stock on day of visit among CHWS</w:t>
        </w:r>
      </w:moveTo>
    </w:p>
    <w:p w:rsidR="007D2FE3" w:rsidRPr="00ED5B8D" w:rsidRDefault="007D2FE3" w:rsidP="007D2FE3">
      <w:pPr>
        <w:pStyle w:val="Default"/>
        <w:numPr>
          <w:ilvl w:val="0"/>
          <w:numId w:val="1"/>
        </w:numPr>
        <w:jc w:val="both"/>
        <w:rPr>
          <w:rFonts w:ascii="Arial" w:hAnsi="Arial" w:cs="Arial"/>
          <w:sz w:val="22"/>
          <w:szCs w:val="22"/>
        </w:rPr>
      </w:pPr>
      <w:moveTo w:id="33" w:author="Randy Wilson" w:date="2013-10-30T14:18:00Z">
        <w:r w:rsidRPr="00ED5B8D">
          <w:rPr>
            <w:rFonts w:ascii="Arial" w:hAnsi="Arial" w:cs="Arial"/>
            <w:bCs/>
            <w:sz w:val="22"/>
            <w:szCs w:val="22"/>
          </w:rPr>
          <w:t>No standard procedures for resupplying CHWs</w:t>
        </w:r>
      </w:moveTo>
    </w:p>
    <w:p w:rsidR="007D2FE3" w:rsidRPr="00ED5B8D" w:rsidRDefault="007D2FE3" w:rsidP="007D2FE3">
      <w:pPr>
        <w:pStyle w:val="Default"/>
        <w:numPr>
          <w:ilvl w:val="0"/>
          <w:numId w:val="1"/>
        </w:numPr>
        <w:jc w:val="both"/>
        <w:rPr>
          <w:rFonts w:ascii="Arial" w:hAnsi="Arial" w:cs="Arial"/>
          <w:sz w:val="22"/>
          <w:szCs w:val="22"/>
        </w:rPr>
      </w:pPr>
      <w:moveTo w:id="34" w:author="Randy Wilson" w:date="2013-10-30T14:18:00Z">
        <w:r w:rsidRPr="00ED5B8D">
          <w:rPr>
            <w:rFonts w:ascii="Arial" w:hAnsi="Arial" w:cs="Arial"/>
            <w:bCs/>
            <w:sz w:val="22"/>
            <w:szCs w:val="22"/>
          </w:rPr>
          <w:t>Transportation challenges and low motivation of CHWs to travel and collect supplies</w:t>
        </w:r>
      </w:moveTo>
    </w:p>
    <w:moveToRangeEnd w:id="31"/>
    <w:p w:rsidR="007D2FE3" w:rsidRDefault="007D2FE3" w:rsidP="00D068A9">
      <w:pPr>
        <w:pStyle w:val="Default"/>
        <w:jc w:val="both"/>
        <w:rPr>
          <w:ins w:id="35" w:author="Randy Wilson" w:date="2013-10-30T14:18:00Z"/>
          <w:rFonts w:ascii="Arial" w:hAnsi="Arial" w:cs="Arial"/>
          <w:sz w:val="22"/>
          <w:szCs w:val="22"/>
        </w:rPr>
      </w:pPr>
    </w:p>
    <w:p w:rsidR="007D2FE3" w:rsidRDefault="007D2FE3" w:rsidP="00D068A9">
      <w:pPr>
        <w:pStyle w:val="Default"/>
        <w:jc w:val="both"/>
        <w:rPr>
          <w:rFonts w:ascii="Arial" w:hAnsi="Arial" w:cs="Arial"/>
          <w:sz w:val="22"/>
          <w:szCs w:val="22"/>
        </w:rPr>
      </w:pPr>
    </w:p>
    <w:p w:rsidR="00D068A9" w:rsidDel="007D2FE3" w:rsidRDefault="004A4FED" w:rsidP="00D068A9">
      <w:pPr>
        <w:pStyle w:val="Default"/>
        <w:jc w:val="both"/>
        <w:rPr>
          <w:del w:id="36" w:author="Randy Wilson" w:date="2013-10-30T14:16:00Z"/>
          <w:rFonts w:ascii="Arial" w:hAnsi="Arial" w:cs="Arial"/>
          <w:sz w:val="22"/>
          <w:szCs w:val="22"/>
        </w:rPr>
      </w:pPr>
      <w:r>
        <w:rPr>
          <w:rFonts w:ascii="Arial" w:hAnsi="Arial" w:cs="Arial"/>
          <w:sz w:val="22"/>
          <w:szCs w:val="22"/>
        </w:rPr>
        <w:t xml:space="preserve">The </w:t>
      </w:r>
      <w:r w:rsidRPr="004A4FED">
        <w:rPr>
          <w:rFonts w:ascii="Arial" w:hAnsi="Arial" w:cs="Arial"/>
          <w:sz w:val="22"/>
          <w:szCs w:val="22"/>
        </w:rPr>
        <w:t xml:space="preserve">Cell Coordinators will visit all CHWs in their cell at least once per quarter and do a physical count of stock on hand and observe balance on stock cards and record whether the quantities match (or not); this requires physically visiting all CHWs in their homes to count their SOH and observe their stock cards. In order to be scored as meeting this indicator, the CHWs’ stock cards must be accurate for </w:t>
      </w:r>
      <w:commentRangeStart w:id="37"/>
      <w:r w:rsidRPr="004A4FED">
        <w:rPr>
          <w:rFonts w:ascii="Arial" w:hAnsi="Arial" w:cs="Arial"/>
          <w:sz w:val="22"/>
          <w:szCs w:val="22"/>
        </w:rPr>
        <w:t>all products</w:t>
      </w:r>
      <w:commentRangeEnd w:id="37"/>
      <w:r w:rsidR="007D2FE3">
        <w:rPr>
          <w:rStyle w:val="CommentReference"/>
          <w:rFonts w:cs="Times New Roman"/>
          <w:color w:val="auto"/>
        </w:rPr>
        <w:commentReference w:id="37"/>
      </w:r>
      <w:r>
        <w:rPr>
          <w:rFonts w:ascii="Arial" w:hAnsi="Arial" w:cs="Arial"/>
          <w:sz w:val="22"/>
          <w:szCs w:val="22"/>
        </w:rPr>
        <w:t>.</w:t>
      </w:r>
    </w:p>
    <w:p w:rsidR="007D2FE3" w:rsidRPr="007D2FE3" w:rsidRDefault="007D2FE3" w:rsidP="007D2FE3">
      <w:pPr>
        <w:pStyle w:val="Default"/>
        <w:jc w:val="both"/>
        <w:rPr>
          <w:ins w:id="38" w:author="Randy Wilson" w:date="2013-10-30T14:16:00Z"/>
          <w:rFonts w:ascii="Arial" w:hAnsi="Arial" w:cs="Arial"/>
          <w:sz w:val="22"/>
          <w:szCs w:val="22"/>
        </w:rPr>
        <w:pPrChange w:id="39" w:author="Randy Wilson" w:date="2013-10-30T14:16:00Z">
          <w:pPr>
            <w:pStyle w:val="Default"/>
            <w:numPr>
              <w:numId w:val="1"/>
            </w:numPr>
            <w:ind w:left="720" w:hanging="360"/>
            <w:jc w:val="both"/>
          </w:pPr>
        </w:pPrChange>
      </w:pPr>
    </w:p>
    <w:p w:rsidR="00D068A9" w:rsidRPr="00ED5B8D" w:rsidDel="007D2FE3" w:rsidRDefault="00D068A9" w:rsidP="00D068A9">
      <w:pPr>
        <w:pStyle w:val="Default"/>
        <w:numPr>
          <w:ilvl w:val="0"/>
          <w:numId w:val="1"/>
        </w:numPr>
        <w:jc w:val="both"/>
        <w:rPr>
          <w:rFonts w:ascii="Arial" w:hAnsi="Arial" w:cs="Arial"/>
          <w:sz w:val="22"/>
          <w:szCs w:val="22"/>
        </w:rPr>
      </w:pPr>
      <w:moveFromRangeStart w:id="40" w:author="Randy Wilson" w:date="2013-10-30T14:18:00Z" w:name="move370906062"/>
      <w:moveFrom w:id="41" w:author="Randy Wilson" w:date="2013-10-30T14:18:00Z">
        <w:r w:rsidRPr="00ED5B8D" w:rsidDel="007D2FE3">
          <w:rPr>
            <w:rFonts w:ascii="Arial" w:hAnsi="Arial" w:cs="Arial"/>
            <w:bCs/>
            <w:sz w:val="22"/>
            <w:szCs w:val="22"/>
          </w:rPr>
          <w:t>Low product availability</w:t>
        </w:r>
        <w:r w:rsidRPr="00ED5B8D" w:rsidDel="007D2FE3">
          <w:rPr>
            <w:rFonts w:ascii="Arial" w:hAnsi="Arial" w:cs="Arial"/>
            <w:sz w:val="22"/>
            <w:szCs w:val="22"/>
          </w:rPr>
          <w:t xml:space="preserve"> of five key CCM tracer drugs in stock on day of visit among CHWS</w:t>
        </w:r>
      </w:moveFrom>
    </w:p>
    <w:p w:rsidR="00D068A9" w:rsidRPr="00ED5B8D" w:rsidDel="007D2FE3" w:rsidRDefault="00D068A9" w:rsidP="00D068A9">
      <w:pPr>
        <w:pStyle w:val="Default"/>
        <w:numPr>
          <w:ilvl w:val="0"/>
          <w:numId w:val="1"/>
        </w:numPr>
        <w:jc w:val="both"/>
        <w:rPr>
          <w:rFonts w:ascii="Arial" w:hAnsi="Arial" w:cs="Arial"/>
          <w:sz w:val="22"/>
          <w:szCs w:val="22"/>
        </w:rPr>
      </w:pPr>
      <w:moveFrom w:id="42" w:author="Randy Wilson" w:date="2013-10-30T14:18:00Z">
        <w:r w:rsidRPr="00ED5B8D" w:rsidDel="007D2FE3">
          <w:rPr>
            <w:rFonts w:ascii="Arial" w:hAnsi="Arial" w:cs="Arial"/>
            <w:bCs/>
            <w:sz w:val="22"/>
            <w:szCs w:val="22"/>
          </w:rPr>
          <w:t>No standard procedures for resupplying CHWs</w:t>
        </w:r>
      </w:moveFrom>
    </w:p>
    <w:p w:rsidR="00D068A9" w:rsidRPr="00ED5B8D" w:rsidDel="007D2FE3" w:rsidRDefault="00D068A9" w:rsidP="00D068A9">
      <w:pPr>
        <w:pStyle w:val="Default"/>
        <w:numPr>
          <w:ilvl w:val="0"/>
          <w:numId w:val="1"/>
        </w:numPr>
        <w:jc w:val="both"/>
        <w:rPr>
          <w:rFonts w:ascii="Arial" w:hAnsi="Arial" w:cs="Arial"/>
          <w:sz w:val="22"/>
          <w:szCs w:val="22"/>
        </w:rPr>
      </w:pPr>
      <w:moveFrom w:id="43" w:author="Randy Wilson" w:date="2013-10-30T14:18:00Z">
        <w:r w:rsidRPr="00ED5B8D" w:rsidDel="007D2FE3">
          <w:rPr>
            <w:rFonts w:ascii="Arial" w:hAnsi="Arial" w:cs="Arial"/>
            <w:bCs/>
            <w:sz w:val="22"/>
            <w:szCs w:val="22"/>
          </w:rPr>
          <w:t>Transportation challenges and low motivation of CHWs to travel and collect supplies</w:t>
        </w:r>
      </w:moveFrom>
    </w:p>
    <w:moveFromRangeEnd w:id="40"/>
    <w:p w:rsidR="00D068A9" w:rsidRPr="00ED5B8D" w:rsidRDefault="00D068A9" w:rsidP="00D068A9">
      <w:pPr>
        <w:pStyle w:val="Default"/>
        <w:rPr>
          <w:rFonts w:ascii="Arial" w:hAnsi="Arial" w:cs="Arial"/>
        </w:rPr>
      </w:pPr>
    </w:p>
    <w:p w:rsidR="00D068A9" w:rsidRPr="00ED5B8D" w:rsidRDefault="00D068A9" w:rsidP="00D068A9">
      <w:pPr>
        <w:spacing w:after="0" w:line="240" w:lineRule="auto"/>
        <w:rPr>
          <w:rFonts w:ascii="Arial" w:hAnsi="Arial" w:cs="Arial"/>
          <w:b/>
        </w:rPr>
      </w:pPr>
      <w:r w:rsidRPr="00ED5B8D">
        <w:rPr>
          <w:rFonts w:ascii="Arial" w:hAnsi="Arial" w:cs="Arial"/>
          <w:b/>
        </w:rPr>
        <w:t>Why this indicator?</w:t>
      </w:r>
    </w:p>
    <w:p w:rsidR="00D068A9" w:rsidRPr="00ED5B8D" w:rsidRDefault="00D068A9" w:rsidP="00D068A9">
      <w:pPr>
        <w:spacing w:after="0" w:line="240" w:lineRule="auto"/>
        <w:jc w:val="both"/>
        <w:rPr>
          <w:rFonts w:ascii="Arial" w:hAnsi="Arial" w:cs="Arial"/>
        </w:rPr>
      </w:pPr>
      <w:r w:rsidRPr="00ED5B8D">
        <w:rPr>
          <w:rFonts w:ascii="Arial" w:hAnsi="Arial" w:cs="Arial"/>
        </w:rPr>
        <w:t>Stock card accuracy was selected from the nine indicators tested for a number of reasons:</w:t>
      </w:r>
    </w:p>
    <w:p w:rsidR="00D068A9" w:rsidRPr="00ED5B8D" w:rsidRDefault="00D068A9" w:rsidP="00D068A9">
      <w:pPr>
        <w:numPr>
          <w:ilvl w:val="0"/>
          <w:numId w:val="2"/>
        </w:numPr>
        <w:spacing w:after="0" w:line="240" w:lineRule="auto"/>
        <w:rPr>
          <w:rFonts w:ascii="Arial" w:hAnsi="Arial" w:cs="Arial"/>
          <w:color w:val="000000"/>
        </w:rPr>
      </w:pPr>
      <w:r w:rsidRPr="00ED5B8D">
        <w:rPr>
          <w:rFonts w:ascii="Arial" w:hAnsi="Arial" w:cs="Arial"/>
          <w:color w:val="000000"/>
        </w:rPr>
        <w:t>Stock card accuracy is the foundation of accurate data for the re</w:t>
      </w:r>
      <w:r>
        <w:rPr>
          <w:rFonts w:ascii="Arial" w:hAnsi="Arial" w:cs="Arial"/>
          <w:color w:val="000000"/>
        </w:rPr>
        <w:t>supply procedures. If CHWs do not keep their stock cards up to date and report inaccurate</w:t>
      </w:r>
      <w:r w:rsidRPr="00ED5B8D">
        <w:rPr>
          <w:rFonts w:ascii="Arial" w:hAnsi="Arial" w:cs="Arial"/>
          <w:color w:val="000000"/>
        </w:rPr>
        <w:t xml:space="preserve"> </w:t>
      </w:r>
      <w:r>
        <w:rPr>
          <w:rFonts w:ascii="Arial" w:hAnsi="Arial" w:cs="Arial"/>
          <w:color w:val="000000"/>
        </w:rPr>
        <w:t xml:space="preserve">stock data </w:t>
      </w:r>
      <w:r w:rsidRPr="00ED5B8D">
        <w:rPr>
          <w:rFonts w:ascii="Arial" w:hAnsi="Arial" w:cs="Arial"/>
          <w:color w:val="000000"/>
        </w:rPr>
        <w:t>then</w:t>
      </w:r>
      <w:r w:rsidRPr="00ED5B8D" w:rsidDel="006D367D">
        <w:rPr>
          <w:rFonts w:ascii="Arial" w:hAnsi="Arial" w:cs="Arial"/>
          <w:color w:val="000000"/>
        </w:rPr>
        <w:t xml:space="preserve"> </w:t>
      </w:r>
      <w:r w:rsidRPr="00ED5B8D">
        <w:rPr>
          <w:rFonts w:ascii="Arial" w:hAnsi="Arial" w:cs="Arial"/>
          <w:color w:val="000000"/>
        </w:rPr>
        <w:t xml:space="preserve">bad/inaccurate data travels up the system and decisions are made at every level based on that inaccurate data, which undermines the whole system. Therefore, this is a very important indicator for supply chain functioning to the community level.  </w:t>
      </w:r>
    </w:p>
    <w:p w:rsidR="00D068A9" w:rsidRPr="00ED5B8D" w:rsidRDefault="00D068A9" w:rsidP="00D068A9">
      <w:pPr>
        <w:numPr>
          <w:ilvl w:val="0"/>
          <w:numId w:val="2"/>
        </w:numPr>
        <w:spacing w:after="0" w:line="240" w:lineRule="auto"/>
        <w:rPr>
          <w:rFonts w:ascii="Arial" w:hAnsi="Arial" w:cs="Arial"/>
          <w:color w:val="000000"/>
        </w:rPr>
      </w:pPr>
      <w:r w:rsidRPr="00ED5B8D">
        <w:rPr>
          <w:rFonts w:ascii="Arial" w:hAnsi="Arial" w:cs="Arial"/>
          <w:color w:val="000000"/>
        </w:rPr>
        <w:t>This indicator is critical to a well-functioning supply chain and was one of the three that showed significant improvement over the same period of time that we saw improvements in supply chain performance and product availability.  </w:t>
      </w:r>
    </w:p>
    <w:p w:rsidR="00D068A9" w:rsidRPr="000E11EA" w:rsidRDefault="00D068A9" w:rsidP="00D068A9">
      <w:pPr>
        <w:numPr>
          <w:ilvl w:val="0"/>
          <w:numId w:val="2"/>
        </w:numPr>
        <w:spacing w:after="0" w:line="240" w:lineRule="auto"/>
        <w:rPr>
          <w:rFonts w:ascii="Arial" w:hAnsi="Arial" w:cs="Arial"/>
          <w:color w:val="000000"/>
        </w:rPr>
      </w:pPr>
      <w:r w:rsidRPr="00ED5B8D">
        <w:rPr>
          <w:rFonts w:ascii="Arial" w:hAnsi="Arial" w:cs="Arial"/>
          <w:color w:val="000000"/>
        </w:rPr>
        <w:t xml:space="preserve">Adding this indicator to the </w:t>
      </w:r>
      <w:proofErr w:type="spellStart"/>
      <w:r w:rsidRPr="00ED5B8D">
        <w:rPr>
          <w:rFonts w:ascii="Arial" w:hAnsi="Arial" w:cs="Arial"/>
          <w:color w:val="000000"/>
        </w:rPr>
        <w:t>cPBF</w:t>
      </w:r>
      <w:proofErr w:type="spellEnd"/>
      <w:r w:rsidRPr="00ED5B8D">
        <w:rPr>
          <w:rFonts w:ascii="Arial" w:hAnsi="Arial" w:cs="Arial"/>
          <w:color w:val="000000"/>
        </w:rPr>
        <w:t xml:space="preserve"> also brings attention to and signals the importance of the supply chain and supply chain tasks to CHWs and their supervisors. </w:t>
      </w:r>
    </w:p>
    <w:p w:rsidR="00D068A9" w:rsidRDefault="00D068A9" w:rsidP="00D068A9">
      <w:pPr>
        <w:rPr>
          <w:rFonts w:ascii="Arial" w:hAnsi="Arial" w:cs="Arial"/>
        </w:rPr>
      </w:pPr>
    </w:p>
    <w:p w:rsidR="00D068A9" w:rsidRPr="00ED5B8D" w:rsidRDefault="00D068A9" w:rsidP="00D068A9">
      <w:pPr>
        <w:spacing w:after="0" w:line="240" w:lineRule="auto"/>
        <w:rPr>
          <w:rFonts w:ascii="Arial" w:hAnsi="Arial" w:cs="Arial"/>
        </w:rPr>
      </w:pPr>
      <w:r w:rsidRPr="00ED5B8D">
        <w:rPr>
          <w:rFonts w:ascii="Arial" w:hAnsi="Arial" w:cs="Arial"/>
        </w:rPr>
        <w:t xml:space="preserve">. </w:t>
      </w:r>
    </w:p>
    <w:p w:rsidR="00D068A9" w:rsidRPr="00ED5B8D" w:rsidRDefault="00D068A9" w:rsidP="00D068A9">
      <w:pPr>
        <w:spacing w:after="0" w:line="240" w:lineRule="auto"/>
        <w:rPr>
          <w:rFonts w:ascii="Arial" w:hAnsi="Arial" w:cs="Arial"/>
          <w:b/>
        </w:rPr>
      </w:pPr>
    </w:p>
    <w:p w:rsidR="00D068A9" w:rsidRDefault="00D068A9" w:rsidP="00D068A9">
      <w:pPr>
        <w:spacing w:after="0" w:line="240" w:lineRule="auto"/>
        <w:rPr>
          <w:rFonts w:ascii="Arial" w:hAnsi="Arial" w:cs="Arial"/>
          <w:b/>
        </w:rPr>
      </w:pPr>
    </w:p>
    <w:p w:rsidR="00D068A9" w:rsidRPr="00731562" w:rsidRDefault="00D068A9" w:rsidP="00D068A9">
      <w:pPr>
        <w:rPr>
          <w:rFonts w:ascii="Arial" w:hAnsi="Arial" w:cs="Arial"/>
        </w:rPr>
      </w:pPr>
    </w:p>
    <w:p w:rsidR="00D068A9" w:rsidRDefault="00D068A9" w:rsidP="00D068A9">
      <w:pPr>
        <w:spacing w:after="0" w:line="240" w:lineRule="auto"/>
        <w:rPr>
          <w:rFonts w:ascii="Arial" w:hAnsi="Arial" w:cs="Arial"/>
          <w:b/>
        </w:rPr>
      </w:pPr>
    </w:p>
    <w:p w:rsidR="00D068A9" w:rsidRPr="00ED5B8D" w:rsidRDefault="00D068A9" w:rsidP="00D068A9">
      <w:pPr>
        <w:spacing w:after="0" w:line="240" w:lineRule="auto"/>
        <w:rPr>
          <w:rFonts w:ascii="Arial" w:hAnsi="Arial" w:cs="Arial"/>
          <w:b/>
        </w:rPr>
      </w:pPr>
    </w:p>
    <w:p w:rsidR="00D068A9" w:rsidRDefault="00D068A9" w:rsidP="00D068A9">
      <w:pPr>
        <w:spacing w:after="0" w:line="240" w:lineRule="auto"/>
        <w:rPr>
          <w:rFonts w:ascii="Arial" w:hAnsi="Arial" w:cs="Arial"/>
          <w:b/>
        </w:rPr>
      </w:pPr>
    </w:p>
    <w:p w:rsidR="00D068A9" w:rsidRDefault="00D068A9" w:rsidP="00D068A9">
      <w:pPr>
        <w:spacing w:after="0" w:line="240" w:lineRule="auto"/>
        <w:rPr>
          <w:rFonts w:ascii="Arial" w:hAnsi="Arial" w:cs="Arial"/>
        </w:rPr>
      </w:pPr>
    </w:p>
    <w:p w:rsidR="00D068A9" w:rsidRDefault="00D068A9" w:rsidP="00D068A9">
      <w:pPr>
        <w:spacing w:after="0" w:line="240" w:lineRule="auto"/>
        <w:rPr>
          <w:rFonts w:ascii="Arial" w:hAnsi="Arial" w:cs="Arial"/>
        </w:rPr>
      </w:pPr>
    </w:p>
    <w:p w:rsidR="00D068A9" w:rsidRDefault="00D068A9" w:rsidP="00D068A9">
      <w:pPr>
        <w:spacing w:after="0" w:line="240" w:lineRule="auto"/>
        <w:rPr>
          <w:rFonts w:ascii="Arial" w:hAnsi="Arial" w:cs="Arial"/>
        </w:rPr>
      </w:pPr>
    </w:p>
    <w:p w:rsidR="00D068A9" w:rsidRPr="00ED5B8D" w:rsidRDefault="00D068A9" w:rsidP="00D068A9">
      <w:pPr>
        <w:spacing w:after="0" w:line="240" w:lineRule="auto"/>
        <w:rPr>
          <w:rFonts w:ascii="Arial" w:hAnsi="Arial" w:cs="Arial"/>
        </w:rPr>
      </w:pPr>
    </w:p>
    <w:p w:rsidR="004A4FED" w:rsidRDefault="004A4FED" w:rsidP="00C67928">
      <w:pPr>
        <w:tabs>
          <w:tab w:val="left" w:pos="6660"/>
        </w:tabs>
        <w:rPr>
          <w:b/>
        </w:rPr>
        <w:sectPr w:rsidR="004A4FED" w:rsidSect="004A4FED">
          <w:footerReference w:type="default" r:id="rId11"/>
          <w:pgSz w:w="12240" w:h="15840"/>
          <w:pgMar w:top="1440" w:right="1440" w:bottom="1440" w:left="1440" w:header="720" w:footer="720" w:gutter="0"/>
          <w:cols w:space="720"/>
          <w:docGrid w:linePitch="360"/>
        </w:sectPr>
      </w:pPr>
    </w:p>
    <w:tbl>
      <w:tblPr>
        <w:tblW w:w="151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8115"/>
        <w:gridCol w:w="6390"/>
      </w:tblGrid>
      <w:tr w:rsidR="00A753E3" w:rsidRPr="00F34C3A" w:rsidTr="006C6591">
        <w:tc>
          <w:tcPr>
            <w:tcW w:w="615" w:type="dxa"/>
            <w:tcBorders>
              <w:top w:val="single" w:sz="4" w:space="0" w:color="auto"/>
              <w:left w:val="single" w:sz="4" w:space="0" w:color="auto"/>
              <w:bottom w:val="single" w:sz="4" w:space="0" w:color="auto"/>
              <w:right w:val="single" w:sz="4" w:space="0" w:color="auto"/>
            </w:tcBorders>
            <w:shd w:val="clear" w:color="auto" w:fill="00B0F0"/>
          </w:tcPr>
          <w:p w:rsidR="00A753E3" w:rsidRPr="00F34C3A" w:rsidRDefault="00A753E3" w:rsidP="00C67928">
            <w:pPr>
              <w:tabs>
                <w:tab w:val="left" w:pos="6660"/>
              </w:tabs>
              <w:rPr>
                <w:b/>
              </w:rPr>
            </w:pPr>
            <w:r>
              <w:rPr>
                <w:b/>
              </w:rPr>
              <w:t>N</w:t>
            </w:r>
            <w:r w:rsidRPr="004A4FED">
              <w:rPr>
                <w:b/>
              </w:rPr>
              <w:t>°</w:t>
            </w:r>
          </w:p>
        </w:tc>
        <w:tc>
          <w:tcPr>
            <w:tcW w:w="8115" w:type="dxa"/>
            <w:tcBorders>
              <w:top w:val="single" w:sz="4" w:space="0" w:color="auto"/>
              <w:left w:val="single" w:sz="4" w:space="0" w:color="auto"/>
              <w:bottom w:val="single" w:sz="4" w:space="0" w:color="auto"/>
              <w:right w:val="single" w:sz="4" w:space="0" w:color="auto"/>
            </w:tcBorders>
            <w:shd w:val="clear" w:color="auto" w:fill="00B0F0"/>
          </w:tcPr>
          <w:p w:rsidR="00A753E3" w:rsidRPr="00F34C3A" w:rsidRDefault="004658AA" w:rsidP="00A753E3">
            <w:pPr>
              <w:tabs>
                <w:tab w:val="left" w:pos="6660"/>
              </w:tabs>
              <w:rPr>
                <w:b/>
              </w:rPr>
            </w:pPr>
            <w:r>
              <w:rPr>
                <w:b/>
              </w:rPr>
              <w:t xml:space="preserve">COMMUNITY PBF OLD INDICATORS </w:t>
            </w:r>
          </w:p>
        </w:tc>
        <w:tc>
          <w:tcPr>
            <w:tcW w:w="6390" w:type="dxa"/>
            <w:tcBorders>
              <w:top w:val="single" w:sz="4" w:space="0" w:color="auto"/>
              <w:left w:val="single" w:sz="4" w:space="0" w:color="auto"/>
              <w:bottom w:val="single" w:sz="4" w:space="0" w:color="auto"/>
              <w:right w:val="single" w:sz="4" w:space="0" w:color="auto"/>
            </w:tcBorders>
            <w:shd w:val="clear" w:color="auto" w:fill="00B0F0"/>
          </w:tcPr>
          <w:p w:rsidR="00A753E3" w:rsidRPr="00F34C3A" w:rsidRDefault="00A753E3" w:rsidP="00C67928">
            <w:pPr>
              <w:tabs>
                <w:tab w:val="left" w:pos="6660"/>
              </w:tabs>
              <w:rPr>
                <w:b/>
              </w:rPr>
            </w:pPr>
            <w:r>
              <w:rPr>
                <w:b/>
              </w:rPr>
              <w:t>Definition</w:t>
            </w:r>
          </w:p>
        </w:tc>
      </w:tr>
      <w:tr w:rsidR="00A753E3" w:rsidRPr="00C61B41" w:rsidTr="00A753E3">
        <w:tc>
          <w:tcPr>
            <w:tcW w:w="615" w:type="dxa"/>
            <w:tcBorders>
              <w:top w:val="single" w:sz="4" w:space="0" w:color="auto"/>
              <w:left w:val="single" w:sz="4" w:space="0" w:color="auto"/>
              <w:bottom w:val="single" w:sz="4" w:space="0" w:color="auto"/>
              <w:right w:val="single" w:sz="4" w:space="0" w:color="auto"/>
            </w:tcBorders>
          </w:tcPr>
          <w:p w:rsidR="00A753E3" w:rsidRPr="00387335" w:rsidRDefault="00A753E3" w:rsidP="00C67928">
            <w:pPr>
              <w:tabs>
                <w:tab w:val="left" w:pos="6660"/>
              </w:tabs>
            </w:pPr>
            <w:r w:rsidRPr="00387335">
              <w:t>1</w:t>
            </w:r>
          </w:p>
        </w:tc>
        <w:tc>
          <w:tcPr>
            <w:tcW w:w="8115" w:type="dxa"/>
            <w:tcBorders>
              <w:top w:val="single" w:sz="4" w:space="0" w:color="auto"/>
              <w:left w:val="single" w:sz="4" w:space="0" w:color="auto"/>
              <w:bottom w:val="single" w:sz="4" w:space="0" w:color="auto"/>
              <w:right w:val="single" w:sz="4" w:space="0" w:color="auto"/>
            </w:tcBorders>
            <w:shd w:val="clear" w:color="auto" w:fill="auto"/>
          </w:tcPr>
          <w:p w:rsidR="00A753E3" w:rsidRPr="003469B4" w:rsidRDefault="00A753E3" w:rsidP="00C67928">
            <w:pPr>
              <w:spacing w:after="0"/>
              <w:rPr>
                <w:rFonts w:ascii="Cambria" w:hAnsi="Cambria"/>
              </w:rPr>
            </w:pPr>
            <w:r>
              <w:rPr>
                <w:rFonts w:ascii="Cambria" w:hAnsi="Cambria"/>
              </w:rPr>
              <w:t xml:space="preserve">Number of children under </w:t>
            </w:r>
            <w:r w:rsidRPr="003469B4">
              <w:rPr>
                <w:rFonts w:ascii="Cambria" w:hAnsi="Cambria"/>
              </w:rPr>
              <w:t>5 years screened for nutritional status</w:t>
            </w:r>
          </w:p>
        </w:tc>
        <w:tc>
          <w:tcPr>
            <w:tcW w:w="6390"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Number of children &lt;5 years screened for nutritional status using MUAC or baby scale during the past month.</w:t>
            </w:r>
          </w:p>
        </w:tc>
      </w:tr>
      <w:tr w:rsidR="00A753E3" w:rsidRPr="00C61B41" w:rsidTr="00A753E3">
        <w:tc>
          <w:tcPr>
            <w:tcW w:w="615" w:type="dxa"/>
            <w:tcBorders>
              <w:top w:val="single" w:sz="4" w:space="0" w:color="auto"/>
              <w:left w:val="single" w:sz="4" w:space="0" w:color="auto"/>
              <w:bottom w:val="single" w:sz="4" w:space="0" w:color="auto"/>
              <w:right w:val="single" w:sz="4" w:space="0" w:color="auto"/>
            </w:tcBorders>
          </w:tcPr>
          <w:p w:rsidR="00A753E3" w:rsidRPr="00387335" w:rsidRDefault="00A753E3" w:rsidP="00C67928">
            <w:pPr>
              <w:tabs>
                <w:tab w:val="left" w:pos="6660"/>
              </w:tabs>
            </w:pPr>
            <w:r w:rsidRPr="00387335">
              <w:t>2</w:t>
            </w:r>
          </w:p>
        </w:tc>
        <w:tc>
          <w:tcPr>
            <w:tcW w:w="8115"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Number of women accompanied for delivery at the Health Center</w:t>
            </w:r>
            <w:r>
              <w:rPr>
                <w:rFonts w:ascii="Cambria" w:hAnsi="Cambria"/>
              </w:rPr>
              <w:t xml:space="preserve"> by  CHWs</w:t>
            </w:r>
          </w:p>
        </w:tc>
        <w:tc>
          <w:tcPr>
            <w:tcW w:w="6390"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 xml:space="preserve">Number of women who have been accompanied to deliver in a health center during the past month. </w:t>
            </w:r>
          </w:p>
        </w:tc>
      </w:tr>
      <w:tr w:rsidR="00A753E3" w:rsidRPr="00C61B41" w:rsidTr="00A753E3">
        <w:tc>
          <w:tcPr>
            <w:tcW w:w="615" w:type="dxa"/>
            <w:tcBorders>
              <w:top w:val="single" w:sz="4" w:space="0" w:color="auto"/>
              <w:left w:val="single" w:sz="4" w:space="0" w:color="auto"/>
              <w:bottom w:val="single" w:sz="4" w:space="0" w:color="auto"/>
              <w:right w:val="single" w:sz="4" w:space="0" w:color="auto"/>
            </w:tcBorders>
          </w:tcPr>
          <w:p w:rsidR="00A753E3" w:rsidRPr="00387335" w:rsidRDefault="00A753E3" w:rsidP="00C67928">
            <w:pPr>
              <w:tabs>
                <w:tab w:val="left" w:pos="6660"/>
              </w:tabs>
            </w:pPr>
            <w:r w:rsidRPr="00387335">
              <w:t>3</w:t>
            </w:r>
          </w:p>
        </w:tc>
        <w:tc>
          <w:tcPr>
            <w:tcW w:w="8115"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Number of New Family Planning users sent to the Health Center</w:t>
            </w:r>
            <w:r>
              <w:rPr>
                <w:rFonts w:ascii="Cambria" w:hAnsi="Cambria"/>
              </w:rPr>
              <w:t xml:space="preserve"> by CHWs</w:t>
            </w:r>
          </w:p>
        </w:tc>
        <w:tc>
          <w:tcPr>
            <w:tcW w:w="6390"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 xml:space="preserve">Number of new Family Planning Clients who reached the Health Center during the past month. </w:t>
            </w:r>
          </w:p>
          <w:p w:rsidR="00A753E3" w:rsidRPr="003469B4" w:rsidRDefault="00A753E3" w:rsidP="00C67928">
            <w:pPr>
              <w:spacing w:after="0"/>
              <w:rPr>
                <w:rFonts w:ascii="Cambria" w:hAnsi="Cambria"/>
              </w:rPr>
            </w:pPr>
            <w:r w:rsidRPr="003469B4">
              <w:rPr>
                <w:rFonts w:ascii="Cambria" w:hAnsi="Cambria"/>
              </w:rPr>
              <w:t>New client defined as using any FP method for the first time (modern or cycle beads)</w:t>
            </w:r>
          </w:p>
        </w:tc>
      </w:tr>
      <w:tr w:rsidR="00A753E3" w:rsidRPr="00C61B41" w:rsidTr="00A753E3">
        <w:tc>
          <w:tcPr>
            <w:tcW w:w="615" w:type="dxa"/>
            <w:tcBorders>
              <w:top w:val="single" w:sz="4" w:space="0" w:color="auto"/>
              <w:left w:val="single" w:sz="4" w:space="0" w:color="auto"/>
              <w:bottom w:val="single" w:sz="4" w:space="0" w:color="auto"/>
              <w:right w:val="single" w:sz="4" w:space="0" w:color="auto"/>
            </w:tcBorders>
          </w:tcPr>
          <w:p w:rsidR="00A753E3" w:rsidRPr="00387335" w:rsidRDefault="00A753E3" w:rsidP="00C67928">
            <w:pPr>
              <w:tabs>
                <w:tab w:val="left" w:pos="6660"/>
              </w:tabs>
            </w:pPr>
            <w:r w:rsidRPr="00387335">
              <w:t>4</w:t>
            </w:r>
          </w:p>
        </w:tc>
        <w:tc>
          <w:tcPr>
            <w:tcW w:w="8115"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Number of couples accompanied to the Health Center for PMTCT</w:t>
            </w:r>
            <w:r>
              <w:rPr>
                <w:rFonts w:ascii="Cambria" w:hAnsi="Cambria"/>
              </w:rPr>
              <w:t xml:space="preserve"> by CHWs</w:t>
            </w:r>
          </w:p>
        </w:tc>
        <w:tc>
          <w:tcPr>
            <w:tcW w:w="6390"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The value of this indicator should be exactly the same as the next indicator since PMTCT is a routine part of ANC visits. It is not clear why it should be collected again.</w:t>
            </w:r>
          </w:p>
        </w:tc>
      </w:tr>
      <w:tr w:rsidR="00A753E3" w:rsidRPr="00C61B41" w:rsidTr="00A753E3">
        <w:tc>
          <w:tcPr>
            <w:tcW w:w="615" w:type="dxa"/>
            <w:tcBorders>
              <w:top w:val="single" w:sz="4" w:space="0" w:color="auto"/>
              <w:left w:val="single" w:sz="4" w:space="0" w:color="auto"/>
              <w:bottom w:val="single" w:sz="4" w:space="0" w:color="auto"/>
              <w:right w:val="single" w:sz="4" w:space="0" w:color="auto"/>
            </w:tcBorders>
          </w:tcPr>
          <w:p w:rsidR="00A753E3" w:rsidRPr="00387335" w:rsidRDefault="00A753E3" w:rsidP="00C67928">
            <w:pPr>
              <w:tabs>
                <w:tab w:val="left" w:pos="6660"/>
              </w:tabs>
            </w:pPr>
            <w:r w:rsidRPr="00387335">
              <w:t>5</w:t>
            </w:r>
          </w:p>
        </w:tc>
        <w:tc>
          <w:tcPr>
            <w:tcW w:w="8115"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Number of households referred to the health center for voluntary HIV/AIDS counseling and testing (VCT)</w:t>
            </w:r>
            <w:r>
              <w:rPr>
                <w:rFonts w:ascii="Cambria" w:hAnsi="Cambria"/>
              </w:rPr>
              <w:t>by CHWs</w:t>
            </w:r>
          </w:p>
        </w:tc>
        <w:tc>
          <w:tcPr>
            <w:tcW w:w="6390" w:type="dxa"/>
            <w:tcBorders>
              <w:top w:val="single" w:sz="4" w:space="0" w:color="auto"/>
              <w:left w:val="single" w:sz="4" w:space="0" w:color="auto"/>
              <w:bottom w:val="single" w:sz="4" w:space="0" w:color="auto"/>
              <w:right w:val="single" w:sz="4" w:space="0" w:color="auto"/>
            </w:tcBorders>
          </w:tcPr>
          <w:p w:rsidR="00A753E3" w:rsidRPr="003469B4" w:rsidRDefault="00A753E3" w:rsidP="00C67928">
            <w:pPr>
              <w:spacing w:after="0"/>
              <w:rPr>
                <w:rFonts w:ascii="Cambria" w:hAnsi="Cambria"/>
              </w:rPr>
            </w:pPr>
            <w:r w:rsidRPr="003469B4">
              <w:rPr>
                <w:rFonts w:ascii="Cambria" w:hAnsi="Cambria"/>
              </w:rPr>
              <w:t>All households to which the CHW has provided a Referral –counter-referral form to go to the health center for VCT testing</w:t>
            </w:r>
          </w:p>
        </w:tc>
      </w:tr>
      <w:tr w:rsidR="00A753E3" w:rsidRPr="00F34C3A" w:rsidTr="00A753E3">
        <w:tc>
          <w:tcPr>
            <w:tcW w:w="615" w:type="dxa"/>
          </w:tcPr>
          <w:p w:rsidR="00A753E3" w:rsidRPr="00387335" w:rsidRDefault="00A753E3" w:rsidP="00C67928">
            <w:pPr>
              <w:tabs>
                <w:tab w:val="left" w:pos="6660"/>
              </w:tabs>
            </w:pPr>
            <w:r w:rsidRPr="00387335">
              <w:t>6</w:t>
            </w:r>
          </w:p>
        </w:tc>
        <w:tc>
          <w:tcPr>
            <w:tcW w:w="8115" w:type="dxa"/>
          </w:tcPr>
          <w:p w:rsidR="00A753E3" w:rsidRPr="003469B4" w:rsidRDefault="00A753E3" w:rsidP="00C67928">
            <w:pPr>
              <w:spacing w:after="0"/>
              <w:rPr>
                <w:rFonts w:ascii="Cambria" w:hAnsi="Cambria"/>
              </w:rPr>
            </w:pPr>
            <w:r w:rsidRPr="003469B4">
              <w:rPr>
                <w:rFonts w:ascii="Cambria" w:hAnsi="Cambria"/>
              </w:rPr>
              <w:t>Number of women accompanied to the Health Center for ANC within first 4 months of pregnancy.</w:t>
            </w:r>
          </w:p>
        </w:tc>
        <w:tc>
          <w:tcPr>
            <w:tcW w:w="6390" w:type="dxa"/>
          </w:tcPr>
          <w:p w:rsidR="00A753E3" w:rsidRPr="003469B4" w:rsidRDefault="00A753E3" w:rsidP="00C67928">
            <w:pPr>
              <w:spacing w:after="0"/>
              <w:rPr>
                <w:rFonts w:ascii="Cambria" w:hAnsi="Cambria"/>
              </w:rPr>
            </w:pPr>
            <w:r w:rsidRPr="003469B4">
              <w:rPr>
                <w:rFonts w:ascii="Cambria" w:hAnsi="Cambria"/>
              </w:rPr>
              <w:t>Number of women accompanied to the Health Center for ANC within first 4 months of pregnancy.</w:t>
            </w:r>
          </w:p>
        </w:tc>
      </w:tr>
      <w:tr w:rsidR="00A753E3" w:rsidRPr="00F34C3A" w:rsidTr="00A753E3">
        <w:tc>
          <w:tcPr>
            <w:tcW w:w="615" w:type="dxa"/>
          </w:tcPr>
          <w:p w:rsidR="00A753E3" w:rsidRPr="00387335" w:rsidRDefault="00A753E3" w:rsidP="00C67928">
            <w:pPr>
              <w:tabs>
                <w:tab w:val="left" w:pos="6660"/>
              </w:tabs>
            </w:pPr>
            <w:r w:rsidRPr="00387335">
              <w:t>7</w:t>
            </w:r>
          </w:p>
        </w:tc>
        <w:tc>
          <w:tcPr>
            <w:tcW w:w="8115" w:type="dxa"/>
          </w:tcPr>
          <w:p w:rsidR="00A753E3" w:rsidRPr="003469B4" w:rsidRDefault="00A753E3" w:rsidP="00C67928">
            <w:pPr>
              <w:spacing w:after="0"/>
              <w:rPr>
                <w:rFonts w:ascii="Cambria" w:hAnsi="Cambria"/>
              </w:rPr>
            </w:pPr>
            <w:r w:rsidRPr="003469B4">
              <w:rPr>
                <w:rFonts w:ascii="Cambria" w:hAnsi="Cambria"/>
              </w:rPr>
              <w:t>Number of suspected cases of TB referred to the health center</w:t>
            </w:r>
          </w:p>
        </w:tc>
        <w:tc>
          <w:tcPr>
            <w:tcW w:w="6390" w:type="dxa"/>
          </w:tcPr>
          <w:p w:rsidR="00A753E3" w:rsidRPr="003469B4" w:rsidRDefault="00A753E3" w:rsidP="00C67928">
            <w:pPr>
              <w:spacing w:after="0"/>
              <w:rPr>
                <w:rFonts w:ascii="Cambria" w:hAnsi="Cambria"/>
              </w:rPr>
            </w:pPr>
            <w:r w:rsidRPr="003469B4">
              <w:rPr>
                <w:rFonts w:ascii="Cambria" w:hAnsi="Cambria"/>
              </w:rPr>
              <w:t>Number of suspected cases of TB referred to the Health Center by the CHW during the past month. Comment: add to definition something like ‘A suspect case is somebody who has been coughing for over three weeks.’</w:t>
            </w:r>
          </w:p>
        </w:tc>
      </w:tr>
      <w:tr w:rsidR="00A753E3" w:rsidRPr="00F34C3A" w:rsidTr="00A753E3">
        <w:tc>
          <w:tcPr>
            <w:tcW w:w="615" w:type="dxa"/>
          </w:tcPr>
          <w:p w:rsidR="00A753E3" w:rsidRPr="00387335" w:rsidRDefault="00A753E3" w:rsidP="00C67928">
            <w:pPr>
              <w:tabs>
                <w:tab w:val="left" w:pos="6660"/>
              </w:tabs>
            </w:pPr>
            <w:r w:rsidRPr="00387335">
              <w:t>8</w:t>
            </w:r>
          </w:p>
        </w:tc>
        <w:tc>
          <w:tcPr>
            <w:tcW w:w="8115" w:type="dxa"/>
          </w:tcPr>
          <w:p w:rsidR="00A753E3" w:rsidRPr="003469B4" w:rsidRDefault="00A753E3" w:rsidP="00C67928">
            <w:pPr>
              <w:spacing w:after="0"/>
              <w:rPr>
                <w:rFonts w:ascii="Cambria" w:hAnsi="Cambria"/>
              </w:rPr>
            </w:pPr>
            <w:r w:rsidRPr="003469B4">
              <w:rPr>
                <w:rFonts w:ascii="Cambria" w:hAnsi="Cambria"/>
              </w:rPr>
              <w:t>Number of new TB cases followed in the community</w:t>
            </w:r>
          </w:p>
        </w:tc>
        <w:tc>
          <w:tcPr>
            <w:tcW w:w="6390" w:type="dxa"/>
          </w:tcPr>
          <w:p w:rsidR="00A753E3" w:rsidRPr="003469B4" w:rsidRDefault="00A753E3" w:rsidP="00C67928">
            <w:pPr>
              <w:spacing w:after="0"/>
              <w:rPr>
                <w:rFonts w:ascii="Cambria" w:hAnsi="Cambria"/>
              </w:rPr>
            </w:pPr>
            <w:r w:rsidRPr="003469B4">
              <w:rPr>
                <w:rFonts w:ascii="Cambria" w:hAnsi="Cambria"/>
              </w:rPr>
              <w:t>All new TB cases who started their treatment in the community during the past month</w:t>
            </w:r>
          </w:p>
        </w:tc>
      </w:tr>
      <w:tr w:rsidR="004658AA" w:rsidRPr="00F34C3A" w:rsidTr="004658AA">
        <w:tc>
          <w:tcPr>
            <w:tcW w:w="615" w:type="dxa"/>
            <w:shd w:val="clear" w:color="auto" w:fill="auto"/>
          </w:tcPr>
          <w:p w:rsidR="004658AA" w:rsidRPr="004F291D" w:rsidRDefault="004658AA" w:rsidP="00C67928">
            <w:pPr>
              <w:tabs>
                <w:tab w:val="left" w:pos="6660"/>
              </w:tabs>
            </w:pPr>
          </w:p>
        </w:tc>
        <w:tc>
          <w:tcPr>
            <w:tcW w:w="8115" w:type="dxa"/>
            <w:shd w:val="clear" w:color="auto" w:fill="auto"/>
          </w:tcPr>
          <w:p w:rsidR="004658AA" w:rsidRPr="004F291D" w:rsidRDefault="004658AA" w:rsidP="00C67928">
            <w:pPr>
              <w:tabs>
                <w:tab w:val="left" w:pos="6660"/>
              </w:tabs>
            </w:pPr>
            <w:r w:rsidRPr="0079196E">
              <w:rPr>
                <w:b/>
              </w:rPr>
              <w:t>Indicators for DH</w:t>
            </w:r>
          </w:p>
        </w:tc>
        <w:tc>
          <w:tcPr>
            <w:tcW w:w="6390" w:type="dxa"/>
            <w:shd w:val="clear" w:color="auto" w:fill="auto"/>
          </w:tcPr>
          <w:p w:rsidR="004658AA" w:rsidRPr="004F291D" w:rsidRDefault="004658AA" w:rsidP="00C67928">
            <w:pPr>
              <w:tabs>
                <w:tab w:val="left" w:pos="6660"/>
              </w:tabs>
            </w:pPr>
          </w:p>
        </w:tc>
      </w:tr>
      <w:tr w:rsidR="004658AA" w:rsidRPr="007D2FE3" w:rsidTr="004658AA">
        <w:tc>
          <w:tcPr>
            <w:tcW w:w="615" w:type="dxa"/>
            <w:shd w:val="clear" w:color="auto" w:fill="auto"/>
          </w:tcPr>
          <w:p w:rsidR="004658AA" w:rsidRDefault="004658AA" w:rsidP="00C67928">
            <w:pPr>
              <w:tabs>
                <w:tab w:val="left" w:pos="6660"/>
              </w:tabs>
            </w:pPr>
          </w:p>
          <w:p w:rsidR="00F62702" w:rsidRDefault="00F62702" w:rsidP="00C67928">
            <w:pPr>
              <w:tabs>
                <w:tab w:val="left" w:pos="6660"/>
              </w:tabs>
            </w:pPr>
            <w:r>
              <w:t>1</w:t>
            </w:r>
          </w:p>
          <w:p w:rsidR="00F62702" w:rsidRDefault="00F62702" w:rsidP="00C67928">
            <w:pPr>
              <w:tabs>
                <w:tab w:val="left" w:pos="6660"/>
              </w:tabs>
            </w:pPr>
          </w:p>
          <w:p w:rsidR="00F62702" w:rsidRDefault="00F62702" w:rsidP="00C67928">
            <w:pPr>
              <w:tabs>
                <w:tab w:val="left" w:pos="6660"/>
              </w:tabs>
            </w:pPr>
          </w:p>
          <w:p w:rsidR="00F62702" w:rsidRDefault="00F62702" w:rsidP="00C67928">
            <w:pPr>
              <w:tabs>
                <w:tab w:val="left" w:pos="6660"/>
              </w:tabs>
            </w:pPr>
            <w:r>
              <w:t>2</w:t>
            </w:r>
          </w:p>
          <w:p w:rsidR="00F62702" w:rsidRDefault="00F62702" w:rsidP="00C67928">
            <w:pPr>
              <w:tabs>
                <w:tab w:val="left" w:pos="6660"/>
              </w:tabs>
            </w:pPr>
          </w:p>
          <w:p w:rsidR="00F62702" w:rsidRDefault="00F62702" w:rsidP="00C67928">
            <w:pPr>
              <w:tabs>
                <w:tab w:val="left" w:pos="6660"/>
              </w:tabs>
            </w:pPr>
            <w:r>
              <w:t>3</w:t>
            </w:r>
          </w:p>
          <w:p w:rsidR="00F62702" w:rsidRDefault="00F62702" w:rsidP="00C67928">
            <w:pPr>
              <w:tabs>
                <w:tab w:val="left" w:pos="6660"/>
              </w:tabs>
            </w:pPr>
            <w:r>
              <w:t>4</w:t>
            </w:r>
          </w:p>
          <w:p w:rsidR="00D960AB" w:rsidRPr="004F291D" w:rsidRDefault="00F62702" w:rsidP="00C67928">
            <w:pPr>
              <w:tabs>
                <w:tab w:val="left" w:pos="6660"/>
              </w:tabs>
            </w:pPr>
            <w:r>
              <w:t>5</w:t>
            </w:r>
          </w:p>
        </w:tc>
        <w:tc>
          <w:tcPr>
            <w:tcW w:w="8115" w:type="dxa"/>
            <w:shd w:val="clear" w:color="auto" w:fill="auto"/>
          </w:tcPr>
          <w:p w:rsidR="00F62702" w:rsidRPr="007D2FE3" w:rsidRDefault="004658AA" w:rsidP="00C67928">
            <w:pPr>
              <w:tabs>
                <w:tab w:val="left" w:pos="6660"/>
              </w:tabs>
              <w:rPr>
                <w:i/>
                <w:lang w:val="fr-BE"/>
              </w:rPr>
            </w:pPr>
            <w:r w:rsidRPr="007D2FE3">
              <w:rPr>
                <w:i/>
                <w:lang w:val="fr-BE"/>
              </w:rPr>
              <w:t xml:space="preserve">Supervision des </w:t>
            </w:r>
            <w:proofErr w:type="spellStart"/>
            <w:r w:rsidRPr="007D2FE3">
              <w:rPr>
                <w:i/>
                <w:lang w:val="fr-BE"/>
              </w:rPr>
              <w:t>activites</w:t>
            </w:r>
            <w:proofErr w:type="spellEnd"/>
            <w:r w:rsidRPr="007D2FE3">
              <w:rPr>
                <w:i/>
                <w:lang w:val="fr-BE"/>
              </w:rPr>
              <w:t xml:space="preserve"> de santé communautaire:</w:t>
            </w:r>
          </w:p>
          <w:p w:rsidR="004658AA" w:rsidRPr="007D2FE3" w:rsidRDefault="004658AA" w:rsidP="00C67928">
            <w:pPr>
              <w:tabs>
                <w:tab w:val="left" w:pos="6660"/>
              </w:tabs>
              <w:rPr>
                <w:i/>
                <w:lang w:val="fr-BE"/>
              </w:rPr>
            </w:pPr>
            <w:r w:rsidRPr="007D2FE3">
              <w:rPr>
                <w:lang w:val="fr-BE"/>
              </w:rPr>
              <w:t xml:space="preserve">Rapports des </w:t>
            </w:r>
            <w:proofErr w:type="spellStart"/>
            <w:r w:rsidRPr="007D2FE3">
              <w:rPr>
                <w:lang w:val="fr-BE"/>
              </w:rPr>
              <w:t>reunions</w:t>
            </w:r>
            <w:proofErr w:type="spellEnd"/>
            <w:r w:rsidRPr="007D2FE3">
              <w:rPr>
                <w:lang w:val="fr-BE"/>
              </w:rPr>
              <w:t xml:space="preserve"> trimestrielles des </w:t>
            </w:r>
            <w:proofErr w:type="spellStart"/>
            <w:r w:rsidRPr="007D2FE3">
              <w:rPr>
                <w:lang w:val="fr-BE"/>
              </w:rPr>
              <w:t>comites</w:t>
            </w:r>
            <w:proofErr w:type="spellEnd"/>
            <w:r w:rsidRPr="007D2FE3">
              <w:rPr>
                <w:lang w:val="fr-BE"/>
              </w:rPr>
              <w:t xml:space="preserve"> de pilotage des secteurs</w:t>
            </w:r>
          </w:p>
          <w:p w:rsidR="009010AD" w:rsidRPr="007D2FE3" w:rsidRDefault="009010AD" w:rsidP="00C67928">
            <w:pPr>
              <w:tabs>
                <w:tab w:val="left" w:pos="6660"/>
              </w:tabs>
              <w:rPr>
                <w:lang w:val="fr-BE"/>
              </w:rPr>
            </w:pPr>
          </w:p>
          <w:p w:rsidR="009010AD" w:rsidRPr="007D2FE3" w:rsidRDefault="009010AD" w:rsidP="00C67928">
            <w:pPr>
              <w:tabs>
                <w:tab w:val="left" w:pos="6660"/>
              </w:tabs>
              <w:rPr>
                <w:lang w:val="fr-BE"/>
              </w:rPr>
            </w:pPr>
          </w:p>
          <w:p w:rsidR="009010AD" w:rsidRPr="007D2FE3" w:rsidRDefault="009010AD" w:rsidP="00C67928">
            <w:pPr>
              <w:tabs>
                <w:tab w:val="left" w:pos="6660"/>
              </w:tabs>
              <w:rPr>
                <w:lang w:val="fr-BE"/>
              </w:rPr>
            </w:pPr>
            <w:r w:rsidRPr="007D2FE3">
              <w:rPr>
                <w:lang w:val="fr-BE"/>
              </w:rPr>
              <w:t>Grilles d’</w:t>
            </w:r>
            <w:proofErr w:type="spellStart"/>
            <w:r w:rsidRPr="007D2FE3">
              <w:rPr>
                <w:lang w:val="fr-BE"/>
              </w:rPr>
              <w:t>evaluations</w:t>
            </w:r>
            <w:proofErr w:type="spellEnd"/>
            <w:r w:rsidRPr="007D2FE3">
              <w:rPr>
                <w:lang w:val="fr-BE"/>
              </w:rPr>
              <w:t xml:space="preserve"> des CPS </w:t>
            </w:r>
          </w:p>
          <w:p w:rsidR="009010AD" w:rsidRPr="007D2FE3" w:rsidRDefault="009010AD" w:rsidP="00C67928">
            <w:pPr>
              <w:tabs>
                <w:tab w:val="left" w:pos="6660"/>
              </w:tabs>
              <w:rPr>
                <w:lang w:val="fr-BE"/>
              </w:rPr>
            </w:pPr>
          </w:p>
          <w:p w:rsidR="009010AD" w:rsidRPr="007D2FE3" w:rsidRDefault="009010AD" w:rsidP="00C67928">
            <w:pPr>
              <w:tabs>
                <w:tab w:val="left" w:pos="6660"/>
              </w:tabs>
              <w:rPr>
                <w:lang w:val="fr-BE"/>
              </w:rPr>
            </w:pPr>
            <w:proofErr w:type="spellStart"/>
            <w:r w:rsidRPr="007D2FE3">
              <w:rPr>
                <w:lang w:val="fr-BE"/>
              </w:rPr>
              <w:t>Completude</w:t>
            </w:r>
            <w:proofErr w:type="spellEnd"/>
            <w:r w:rsidRPr="007D2FE3">
              <w:rPr>
                <w:lang w:val="fr-BE"/>
              </w:rPr>
              <w:t xml:space="preserve"> BDD</w:t>
            </w:r>
          </w:p>
          <w:p w:rsidR="009010AD" w:rsidRPr="007D2FE3" w:rsidRDefault="009010AD" w:rsidP="00C67928">
            <w:pPr>
              <w:tabs>
                <w:tab w:val="left" w:pos="6660"/>
              </w:tabs>
              <w:rPr>
                <w:lang w:val="fr-BE"/>
              </w:rPr>
            </w:pPr>
            <w:r w:rsidRPr="007D2FE3">
              <w:rPr>
                <w:lang w:val="fr-BE"/>
              </w:rPr>
              <w:t xml:space="preserve">Suivi des </w:t>
            </w:r>
            <w:proofErr w:type="spellStart"/>
            <w:r w:rsidRPr="007D2FE3">
              <w:rPr>
                <w:lang w:val="fr-BE"/>
              </w:rPr>
              <w:t>activites</w:t>
            </w:r>
            <w:proofErr w:type="spellEnd"/>
            <w:r w:rsidRPr="007D2FE3">
              <w:rPr>
                <w:lang w:val="fr-BE"/>
              </w:rPr>
              <w:t xml:space="preserve"> </w:t>
            </w:r>
            <w:proofErr w:type="spellStart"/>
            <w:r w:rsidRPr="007D2FE3">
              <w:rPr>
                <w:lang w:val="fr-BE"/>
              </w:rPr>
              <w:t>generatrices</w:t>
            </w:r>
            <w:proofErr w:type="spellEnd"/>
            <w:r w:rsidRPr="007D2FE3">
              <w:rPr>
                <w:lang w:val="fr-BE"/>
              </w:rPr>
              <w:t xml:space="preserve"> des revenues des CASC</w:t>
            </w:r>
          </w:p>
          <w:p w:rsidR="009010AD" w:rsidRPr="004658AA" w:rsidRDefault="009010AD" w:rsidP="00C67928">
            <w:pPr>
              <w:tabs>
                <w:tab w:val="left" w:pos="6660"/>
              </w:tabs>
            </w:pPr>
            <w:proofErr w:type="spellStart"/>
            <w:r>
              <w:t>Suivi</w:t>
            </w:r>
            <w:proofErr w:type="spellEnd"/>
            <w:r>
              <w:t xml:space="preserve"> des </w:t>
            </w:r>
            <w:proofErr w:type="spellStart"/>
            <w:r>
              <w:t>fonds</w:t>
            </w:r>
            <w:proofErr w:type="spellEnd"/>
            <w:r>
              <w:t xml:space="preserve"> PBF</w:t>
            </w:r>
          </w:p>
        </w:tc>
        <w:tc>
          <w:tcPr>
            <w:tcW w:w="6390" w:type="dxa"/>
            <w:shd w:val="clear" w:color="auto" w:fill="auto"/>
          </w:tcPr>
          <w:p w:rsidR="004658AA" w:rsidRPr="007D2FE3" w:rsidRDefault="004658AA" w:rsidP="00C67928">
            <w:pPr>
              <w:tabs>
                <w:tab w:val="left" w:pos="6660"/>
              </w:tabs>
              <w:rPr>
                <w:lang w:val="fr-BE"/>
              </w:rPr>
            </w:pPr>
          </w:p>
          <w:p w:rsidR="004658AA" w:rsidRPr="007D2FE3" w:rsidRDefault="004658AA" w:rsidP="004658AA">
            <w:pPr>
              <w:spacing w:after="0"/>
              <w:rPr>
                <w:rFonts w:ascii="Cambria" w:hAnsi="Cambria"/>
                <w:lang w:val="fr-BE"/>
              </w:rPr>
            </w:pPr>
            <w:r w:rsidRPr="007D2FE3">
              <w:rPr>
                <w:rFonts w:ascii="Cambria" w:hAnsi="Cambria"/>
                <w:lang w:val="fr-BE"/>
              </w:rPr>
              <w:t xml:space="preserve">Comptes rendus des </w:t>
            </w:r>
            <w:proofErr w:type="spellStart"/>
            <w:r w:rsidRPr="007D2FE3">
              <w:rPr>
                <w:rFonts w:ascii="Cambria" w:hAnsi="Cambria"/>
                <w:lang w:val="fr-BE"/>
              </w:rPr>
              <w:t>reunions</w:t>
            </w:r>
            <w:proofErr w:type="spellEnd"/>
            <w:r w:rsidRPr="007D2FE3">
              <w:rPr>
                <w:rFonts w:ascii="Cambria" w:hAnsi="Cambria"/>
                <w:lang w:val="fr-BE"/>
              </w:rPr>
              <w:t xml:space="preserve"> trimestrielles des </w:t>
            </w:r>
            <w:proofErr w:type="spellStart"/>
            <w:r w:rsidRPr="007D2FE3">
              <w:rPr>
                <w:rFonts w:ascii="Cambria" w:hAnsi="Cambria"/>
                <w:lang w:val="fr-BE"/>
              </w:rPr>
              <w:t>comites</w:t>
            </w:r>
            <w:proofErr w:type="spellEnd"/>
            <w:r w:rsidRPr="007D2FE3">
              <w:rPr>
                <w:rFonts w:ascii="Cambria" w:hAnsi="Cambria"/>
                <w:lang w:val="fr-BE"/>
              </w:rPr>
              <w:t xml:space="preserve"> de pilotage des secteurs</w:t>
            </w:r>
          </w:p>
          <w:p w:rsidR="004658AA" w:rsidRPr="007D2FE3" w:rsidRDefault="004658AA" w:rsidP="004658AA">
            <w:pPr>
              <w:spacing w:after="0"/>
              <w:rPr>
                <w:lang w:val="fr-BE"/>
              </w:rPr>
            </w:pPr>
            <w:proofErr w:type="spellStart"/>
            <w:r w:rsidRPr="007D2FE3">
              <w:rPr>
                <w:rFonts w:ascii="Cambria" w:hAnsi="Cambria"/>
                <w:lang w:val="fr-BE"/>
              </w:rPr>
              <w:t>Disponibilite</w:t>
            </w:r>
            <w:proofErr w:type="spellEnd"/>
            <w:r w:rsidRPr="007D2FE3">
              <w:rPr>
                <w:rFonts w:ascii="Cambria" w:hAnsi="Cambria"/>
                <w:lang w:val="fr-BE"/>
              </w:rPr>
              <w:t xml:space="preserve"> d’analyse des rapports des CPS trimestre </w:t>
            </w:r>
            <w:proofErr w:type="spellStart"/>
            <w:r w:rsidRPr="007D2FE3">
              <w:rPr>
                <w:rFonts w:ascii="Cambria" w:hAnsi="Cambria"/>
                <w:lang w:val="fr-BE"/>
              </w:rPr>
              <w:t>precedent</w:t>
            </w:r>
            <w:proofErr w:type="spellEnd"/>
            <w:r w:rsidRPr="007D2FE3">
              <w:rPr>
                <w:rFonts w:ascii="Cambria" w:hAnsi="Cambria"/>
                <w:lang w:val="fr-BE"/>
              </w:rPr>
              <w:t xml:space="preserve"> le trimestre </w:t>
            </w:r>
            <w:proofErr w:type="spellStart"/>
            <w:r w:rsidRPr="007D2FE3">
              <w:rPr>
                <w:rFonts w:ascii="Cambria" w:hAnsi="Cambria"/>
                <w:lang w:val="fr-BE"/>
              </w:rPr>
              <w:t>evalue</w:t>
            </w:r>
            <w:proofErr w:type="spellEnd"/>
            <w:r w:rsidRPr="007D2FE3">
              <w:rPr>
                <w:lang w:val="fr-BE"/>
              </w:rPr>
              <w:t xml:space="preserve"> </w:t>
            </w:r>
          </w:p>
          <w:p w:rsidR="004658AA" w:rsidRPr="007D2FE3" w:rsidRDefault="004658AA" w:rsidP="004658AA">
            <w:pPr>
              <w:spacing w:after="0"/>
              <w:rPr>
                <w:lang w:val="fr-BE"/>
              </w:rPr>
            </w:pPr>
            <w:r w:rsidRPr="007D2FE3">
              <w:rPr>
                <w:lang w:val="fr-BE"/>
              </w:rPr>
              <w:t xml:space="preserve">Rapport d’analyse </w:t>
            </w:r>
            <w:proofErr w:type="spellStart"/>
            <w:r w:rsidRPr="007D2FE3">
              <w:rPr>
                <w:lang w:val="fr-BE"/>
              </w:rPr>
              <w:t>presente</w:t>
            </w:r>
            <w:proofErr w:type="spellEnd"/>
            <w:r w:rsidRPr="007D2FE3">
              <w:rPr>
                <w:lang w:val="fr-BE"/>
              </w:rPr>
              <w:t xml:space="preserve"> dans la </w:t>
            </w:r>
            <w:proofErr w:type="spellStart"/>
            <w:r w:rsidRPr="007D2FE3">
              <w:rPr>
                <w:lang w:val="fr-BE"/>
              </w:rPr>
              <w:t>reunion</w:t>
            </w:r>
            <w:proofErr w:type="spellEnd"/>
            <w:r w:rsidRPr="007D2FE3">
              <w:rPr>
                <w:lang w:val="fr-BE"/>
              </w:rPr>
              <w:t xml:space="preserve"> du </w:t>
            </w:r>
            <w:proofErr w:type="spellStart"/>
            <w:r w:rsidRPr="007D2FE3">
              <w:rPr>
                <w:lang w:val="fr-BE"/>
              </w:rPr>
              <w:t>comite</w:t>
            </w:r>
            <w:proofErr w:type="spellEnd"/>
            <w:r w:rsidRPr="007D2FE3">
              <w:rPr>
                <w:lang w:val="fr-BE"/>
              </w:rPr>
              <w:t xml:space="preserve"> de pilotage du district</w:t>
            </w:r>
          </w:p>
          <w:p w:rsidR="009010AD" w:rsidRPr="007D2FE3" w:rsidRDefault="009010AD" w:rsidP="004658AA">
            <w:pPr>
              <w:spacing w:after="0"/>
              <w:rPr>
                <w:lang w:val="fr-BE"/>
              </w:rPr>
            </w:pPr>
            <w:proofErr w:type="spellStart"/>
            <w:r w:rsidRPr="007D2FE3">
              <w:rPr>
                <w:lang w:val="fr-BE"/>
              </w:rPr>
              <w:t>Disponibilite</w:t>
            </w:r>
            <w:proofErr w:type="spellEnd"/>
            <w:r w:rsidRPr="007D2FE3">
              <w:rPr>
                <w:lang w:val="fr-BE"/>
              </w:rPr>
              <w:t xml:space="preserve"> des rapports d’</w:t>
            </w:r>
            <w:proofErr w:type="spellStart"/>
            <w:r w:rsidRPr="007D2FE3">
              <w:rPr>
                <w:lang w:val="fr-BE"/>
              </w:rPr>
              <w:t>evaluation</w:t>
            </w:r>
            <w:proofErr w:type="spellEnd"/>
            <w:r w:rsidRPr="007D2FE3">
              <w:rPr>
                <w:lang w:val="fr-BE"/>
              </w:rPr>
              <w:t xml:space="preserve"> des CPS par le CPD</w:t>
            </w:r>
          </w:p>
          <w:p w:rsidR="009010AD" w:rsidRPr="007D2FE3" w:rsidRDefault="009010AD" w:rsidP="004658AA">
            <w:pPr>
              <w:spacing w:after="0"/>
              <w:rPr>
                <w:lang w:val="fr-BE"/>
              </w:rPr>
            </w:pPr>
            <w:r w:rsidRPr="007D2FE3">
              <w:rPr>
                <w:lang w:val="fr-BE"/>
              </w:rPr>
              <w:t xml:space="preserve">Correctement et </w:t>
            </w:r>
            <w:proofErr w:type="spellStart"/>
            <w:r w:rsidRPr="007D2FE3">
              <w:rPr>
                <w:lang w:val="fr-BE"/>
              </w:rPr>
              <w:t>completement</w:t>
            </w:r>
            <w:proofErr w:type="spellEnd"/>
            <w:r w:rsidRPr="007D2FE3">
              <w:rPr>
                <w:lang w:val="fr-BE"/>
              </w:rPr>
              <w:t xml:space="preserve"> remplie</w:t>
            </w:r>
          </w:p>
          <w:p w:rsidR="009010AD" w:rsidRPr="007D2FE3" w:rsidRDefault="009010AD" w:rsidP="004658AA">
            <w:pPr>
              <w:spacing w:after="0"/>
              <w:rPr>
                <w:lang w:val="fr-BE"/>
              </w:rPr>
            </w:pPr>
          </w:p>
          <w:p w:rsidR="009010AD" w:rsidRPr="007D2FE3" w:rsidRDefault="009010AD" w:rsidP="004658AA">
            <w:pPr>
              <w:spacing w:after="0"/>
              <w:rPr>
                <w:lang w:val="fr-BE"/>
              </w:rPr>
            </w:pPr>
            <w:proofErr w:type="spellStart"/>
            <w:r w:rsidRPr="007D2FE3">
              <w:rPr>
                <w:lang w:val="fr-BE"/>
              </w:rPr>
              <w:t>Completude</w:t>
            </w:r>
            <w:proofErr w:type="spellEnd"/>
            <w:r w:rsidRPr="007D2FE3">
              <w:rPr>
                <w:lang w:val="fr-BE"/>
              </w:rPr>
              <w:t xml:space="preserve"> de la BDD SISCOM</w:t>
            </w:r>
          </w:p>
          <w:p w:rsidR="009010AD" w:rsidRPr="007D2FE3" w:rsidRDefault="009010AD" w:rsidP="004658AA">
            <w:pPr>
              <w:spacing w:after="0"/>
              <w:rPr>
                <w:lang w:val="fr-BE"/>
              </w:rPr>
            </w:pPr>
            <w:proofErr w:type="spellStart"/>
            <w:r w:rsidRPr="007D2FE3">
              <w:rPr>
                <w:lang w:val="fr-BE"/>
              </w:rPr>
              <w:t>Disponibilite</w:t>
            </w:r>
            <w:proofErr w:type="spellEnd"/>
            <w:r w:rsidRPr="007D2FE3">
              <w:rPr>
                <w:lang w:val="fr-BE"/>
              </w:rPr>
              <w:t xml:space="preserve"> du rapport de suivi des </w:t>
            </w:r>
            <w:proofErr w:type="spellStart"/>
            <w:r w:rsidRPr="007D2FE3">
              <w:rPr>
                <w:lang w:val="fr-BE"/>
              </w:rPr>
              <w:t>activites</w:t>
            </w:r>
            <w:proofErr w:type="spellEnd"/>
            <w:r w:rsidRPr="007D2FE3">
              <w:rPr>
                <w:lang w:val="fr-BE"/>
              </w:rPr>
              <w:t xml:space="preserve"> </w:t>
            </w:r>
            <w:proofErr w:type="spellStart"/>
            <w:r w:rsidRPr="007D2FE3">
              <w:rPr>
                <w:lang w:val="fr-BE"/>
              </w:rPr>
              <w:t>genetrices</w:t>
            </w:r>
            <w:proofErr w:type="spellEnd"/>
            <w:r w:rsidRPr="007D2FE3">
              <w:rPr>
                <w:lang w:val="fr-BE"/>
              </w:rPr>
              <w:t xml:space="preserve"> de revenus</w:t>
            </w:r>
          </w:p>
          <w:p w:rsidR="009010AD" w:rsidRPr="007D2FE3" w:rsidRDefault="009010AD" w:rsidP="004658AA">
            <w:pPr>
              <w:spacing w:after="0"/>
              <w:rPr>
                <w:lang w:val="fr-BE"/>
              </w:rPr>
            </w:pPr>
          </w:p>
          <w:p w:rsidR="009010AD" w:rsidRPr="007D2FE3" w:rsidRDefault="009010AD" w:rsidP="004658AA">
            <w:pPr>
              <w:spacing w:after="0"/>
              <w:rPr>
                <w:lang w:val="fr-BE"/>
              </w:rPr>
            </w:pPr>
            <w:proofErr w:type="spellStart"/>
            <w:r w:rsidRPr="007D2FE3">
              <w:rPr>
                <w:lang w:val="fr-BE"/>
              </w:rPr>
              <w:t>Disponibilite</w:t>
            </w:r>
            <w:proofErr w:type="spellEnd"/>
            <w:r w:rsidRPr="007D2FE3">
              <w:rPr>
                <w:lang w:val="fr-BE"/>
              </w:rPr>
              <w:t xml:space="preserve"> des OP de transfert des fonds imprimes et classes</w:t>
            </w:r>
          </w:p>
          <w:p w:rsidR="009010AD" w:rsidRPr="007D2FE3" w:rsidRDefault="009010AD" w:rsidP="004658AA">
            <w:pPr>
              <w:spacing w:after="0"/>
              <w:rPr>
                <w:lang w:val="fr-BE"/>
              </w:rPr>
            </w:pPr>
            <w:r w:rsidRPr="007D2FE3">
              <w:rPr>
                <w:lang w:val="fr-BE"/>
              </w:rPr>
              <w:t xml:space="preserve">Accuse de </w:t>
            </w:r>
            <w:proofErr w:type="spellStart"/>
            <w:r w:rsidRPr="007D2FE3">
              <w:rPr>
                <w:lang w:val="fr-BE"/>
              </w:rPr>
              <w:t>reception</w:t>
            </w:r>
            <w:proofErr w:type="spellEnd"/>
            <w:r w:rsidRPr="007D2FE3">
              <w:rPr>
                <w:lang w:val="fr-BE"/>
              </w:rPr>
              <w:t xml:space="preserve"> des copies des OP par le CS</w:t>
            </w:r>
          </w:p>
        </w:tc>
      </w:tr>
      <w:tr w:rsidR="00F72F6A" w:rsidRPr="00F34C3A" w:rsidTr="00F72F6A">
        <w:tc>
          <w:tcPr>
            <w:tcW w:w="615" w:type="dxa"/>
            <w:shd w:val="clear" w:color="auto" w:fill="FFFFFF" w:themeFill="background1"/>
          </w:tcPr>
          <w:p w:rsidR="00F72F6A" w:rsidRPr="007D2FE3" w:rsidRDefault="00F72F6A" w:rsidP="00C67928">
            <w:pPr>
              <w:tabs>
                <w:tab w:val="left" w:pos="6660"/>
              </w:tabs>
              <w:rPr>
                <w:b/>
                <w:lang w:val="fr-BE"/>
              </w:rPr>
            </w:pPr>
          </w:p>
        </w:tc>
        <w:tc>
          <w:tcPr>
            <w:tcW w:w="8115" w:type="dxa"/>
            <w:shd w:val="clear" w:color="auto" w:fill="FFFFFF" w:themeFill="background1"/>
          </w:tcPr>
          <w:p w:rsidR="00F72F6A" w:rsidRPr="00F34C3A" w:rsidRDefault="00F62702" w:rsidP="00F72F6A">
            <w:pPr>
              <w:tabs>
                <w:tab w:val="left" w:pos="6660"/>
              </w:tabs>
              <w:rPr>
                <w:b/>
              </w:rPr>
            </w:pPr>
            <w:r w:rsidRPr="0079196E">
              <w:rPr>
                <w:b/>
              </w:rPr>
              <w:t xml:space="preserve">Indicators for </w:t>
            </w:r>
            <w:r>
              <w:rPr>
                <w:b/>
              </w:rPr>
              <w:t>HC</w:t>
            </w:r>
          </w:p>
        </w:tc>
        <w:tc>
          <w:tcPr>
            <w:tcW w:w="6390" w:type="dxa"/>
            <w:shd w:val="clear" w:color="auto" w:fill="FFFFFF" w:themeFill="background1"/>
          </w:tcPr>
          <w:p w:rsidR="00F72F6A" w:rsidRPr="00F34C3A" w:rsidRDefault="00F72F6A" w:rsidP="00C67928">
            <w:pPr>
              <w:tabs>
                <w:tab w:val="left" w:pos="6660"/>
              </w:tabs>
              <w:rPr>
                <w:b/>
              </w:rPr>
            </w:pPr>
          </w:p>
        </w:tc>
      </w:tr>
      <w:tr w:rsidR="00F62702" w:rsidRPr="007D2FE3" w:rsidTr="00F72F6A">
        <w:tc>
          <w:tcPr>
            <w:tcW w:w="615" w:type="dxa"/>
            <w:shd w:val="clear" w:color="auto" w:fill="FFFFFF" w:themeFill="background1"/>
          </w:tcPr>
          <w:p w:rsidR="00D960AB" w:rsidRDefault="00D960AB" w:rsidP="00C67928">
            <w:pPr>
              <w:tabs>
                <w:tab w:val="left" w:pos="6660"/>
              </w:tabs>
              <w:rPr>
                <w:b/>
              </w:rPr>
            </w:pPr>
          </w:p>
          <w:p w:rsidR="00D960AB" w:rsidRDefault="00D960AB" w:rsidP="00D960AB">
            <w:r>
              <w:t>1</w:t>
            </w:r>
          </w:p>
          <w:p w:rsidR="00F62702" w:rsidRDefault="00F62702" w:rsidP="00D960AB"/>
          <w:p w:rsidR="00D960AB" w:rsidRDefault="00D960AB" w:rsidP="00D960AB">
            <w:r>
              <w:t>2</w:t>
            </w:r>
          </w:p>
          <w:p w:rsidR="00D960AB" w:rsidRPr="00D960AB" w:rsidRDefault="00D960AB" w:rsidP="00D960AB"/>
          <w:p w:rsidR="00D960AB" w:rsidRDefault="00D960AB" w:rsidP="00D960AB"/>
          <w:p w:rsidR="00D960AB" w:rsidRDefault="00D960AB" w:rsidP="00D960AB">
            <w:r>
              <w:t>3</w:t>
            </w:r>
          </w:p>
          <w:p w:rsidR="00D960AB" w:rsidRDefault="00D960AB" w:rsidP="00D960AB"/>
          <w:p w:rsidR="00D960AB" w:rsidRDefault="00D960AB" w:rsidP="00D960AB"/>
          <w:p w:rsidR="00D960AB" w:rsidRDefault="00D960AB" w:rsidP="00D960AB"/>
          <w:p w:rsidR="00D960AB" w:rsidRDefault="00D960AB" w:rsidP="00D960AB">
            <w:r>
              <w:t>4</w:t>
            </w:r>
          </w:p>
          <w:p w:rsidR="00D960AB" w:rsidRDefault="00D960AB" w:rsidP="00D960AB"/>
          <w:p w:rsidR="00D960AB" w:rsidRPr="00D960AB" w:rsidRDefault="00D960AB" w:rsidP="00D960AB">
            <w:r>
              <w:t>5</w:t>
            </w:r>
          </w:p>
        </w:tc>
        <w:tc>
          <w:tcPr>
            <w:tcW w:w="8115" w:type="dxa"/>
            <w:shd w:val="clear" w:color="auto" w:fill="FFFFFF" w:themeFill="background1"/>
          </w:tcPr>
          <w:p w:rsidR="00F62702" w:rsidRPr="007D2FE3" w:rsidRDefault="009655F1" w:rsidP="00F72F6A">
            <w:pPr>
              <w:tabs>
                <w:tab w:val="left" w:pos="6660"/>
              </w:tabs>
              <w:rPr>
                <w:i/>
                <w:lang w:val="fr-BE"/>
              </w:rPr>
            </w:pPr>
            <w:r w:rsidRPr="007D2FE3">
              <w:rPr>
                <w:i/>
                <w:lang w:val="fr-BE"/>
              </w:rPr>
              <w:t>E</w:t>
            </w:r>
            <w:r w:rsidR="00F62702" w:rsidRPr="007D2FE3">
              <w:rPr>
                <w:i/>
                <w:lang w:val="fr-BE"/>
              </w:rPr>
              <w:t xml:space="preserve">ncadrement des agents de </w:t>
            </w:r>
            <w:proofErr w:type="spellStart"/>
            <w:r w:rsidR="00F62702" w:rsidRPr="007D2FE3">
              <w:rPr>
                <w:i/>
                <w:lang w:val="fr-BE"/>
              </w:rPr>
              <w:t>sante</w:t>
            </w:r>
            <w:proofErr w:type="spellEnd"/>
            <w:r w:rsidR="00F62702" w:rsidRPr="007D2FE3">
              <w:rPr>
                <w:i/>
                <w:lang w:val="fr-BE"/>
              </w:rPr>
              <w:t xml:space="preserve"> communautaire par le centre de </w:t>
            </w:r>
            <w:r w:rsidRPr="007D2FE3">
              <w:rPr>
                <w:i/>
                <w:lang w:val="fr-BE"/>
              </w:rPr>
              <w:t>santé:</w:t>
            </w:r>
          </w:p>
          <w:p w:rsidR="009655F1" w:rsidRPr="007D2FE3" w:rsidRDefault="009655F1" w:rsidP="00F72F6A">
            <w:pPr>
              <w:tabs>
                <w:tab w:val="left" w:pos="6660"/>
              </w:tabs>
              <w:rPr>
                <w:lang w:val="fr-BE"/>
              </w:rPr>
            </w:pPr>
            <w:r w:rsidRPr="007D2FE3">
              <w:rPr>
                <w:lang w:val="fr-BE"/>
              </w:rPr>
              <w:t xml:space="preserve">Rapport trimestriel de synthèse des supervisions des activités des ASC réalisées au cours du trimestre </w:t>
            </w:r>
            <w:proofErr w:type="spellStart"/>
            <w:r w:rsidRPr="007D2FE3">
              <w:rPr>
                <w:lang w:val="fr-BE"/>
              </w:rPr>
              <w:t>precedent</w:t>
            </w:r>
            <w:proofErr w:type="spellEnd"/>
          </w:p>
          <w:p w:rsidR="009655F1" w:rsidRPr="007D2FE3" w:rsidRDefault="009655F1" w:rsidP="009655F1">
            <w:pPr>
              <w:tabs>
                <w:tab w:val="left" w:pos="6660"/>
              </w:tabs>
              <w:rPr>
                <w:lang w:val="fr-BE"/>
              </w:rPr>
            </w:pPr>
            <w:r w:rsidRPr="007D2FE3">
              <w:rPr>
                <w:lang w:val="fr-BE"/>
              </w:rPr>
              <w:t>Transmission des rapports mensuels des activités des agents santé communautaire</w:t>
            </w:r>
          </w:p>
          <w:p w:rsidR="009655F1" w:rsidRPr="007D2FE3" w:rsidRDefault="009655F1" w:rsidP="009655F1">
            <w:pPr>
              <w:tabs>
                <w:tab w:val="left" w:pos="6660"/>
              </w:tabs>
              <w:rPr>
                <w:lang w:val="fr-BE"/>
              </w:rPr>
            </w:pPr>
            <w:r w:rsidRPr="007D2FE3">
              <w:rPr>
                <w:lang w:val="fr-BE"/>
              </w:rPr>
              <w:t xml:space="preserve">Rapports mensuels d'analyse de données </w:t>
            </w:r>
            <w:proofErr w:type="spellStart"/>
            <w:r w:rsidRPr="007D2FE3">
              <w:rPr>
                <w:lang w:val="fr-BE"/>
              </w:rPr>
              <w:t>SIScom</w:t>
            </w:r>
            <w:proofErr w:type="spellEnd"/>
            <w:r w:rsidRPr="007D2FE3">
              <w:rPr>
                <w:lang w:val="fr-BE"/>
              </w:rPr>
              <w:t xml:space="preserve"> des ASC</w:t>
            </w:r>
          </w:p>
          <w:p w:rsidR="009655F1" w:rsidRPr="007D2FE3" w:rsidRDefault="009655F1" w:rsidP="009655F1">
            <w:pPr>
              <w:tabs>
                <w:tab w:val="left" w:pos="6660"/>
              </w:tabs>
              <w:rPr>
                <w:lang w:val="fr-BE"/>
              </w:rPr>
            </w:pPr>
          </w:p>
          <w:p w:rsidR="00D960AB" w:rsidRPr="007D2FE3" w:rsidRDefault="00D960AB" w:rsidP="009655F1">
            <w:pPr>
              <w:tabs>
                <w:tab w:val="left" w:pos="6660"/>
              </w:tabs>
              <w:rPr>
                <w:lang w:val="fr-BE"/>
              </w:rPr>
            </w:pPr>
          </w:p>
          <w:p w:rsidR="009655F1" w:rsidRPr="007D2FE3" w:rsidRDefault="009655F1" w:rsidP="009655F1">
            <w:pPr>
              <w:tabs>
                <w:tab w:val="left" w:pos="6660"/>
              </w:tabs>
              <w:rPr>
                <w:lang w:val="fr-BE"/>
              </w:rPr>
            </w:pPr>
            <w:r w:rsidRPr="007D2FE3">
              <w:rPr>
                <w:lang w:val="fr-BE"/>
              </w:rPr>
              <w:t>Gestion des  médicaments  pour les activités de sante communautaire</w:t>
            </w:r>
          </w:p>
          <w:p w:rsidR="00D960AB" w:rsidRPr="007D2FE3" w:rsidRDefault="00D960AB" w:rsidP="00F72F6A">
            <w:pPr>
              <w:tabs>
                <w:tab w:val="left" w:pos="6660"/>
              </w:tabs>
              <w:rPr>
                <w:lang w:val="fr-BE"/>
              </w:rPr>
            </w:pPr>
          </w:p>
          <w:p w:rsidR="00D960AB" w:rsidRPr="007D2FE3" w:rsidRDefault="00D960AB" w:rsidP="00F72F6A">
            <w:pPr>
              <w:tabs>
                <w:tab w:val="left" w:pos="6660"/>
              </w:tabs>
              <w:rPr>
                <w:lang w:val="fr-BE"/>
              </w:rPr>
            </w:pPr>
          </w:p>
          <w:p w:rsidR="009655F1" w:rsidRPr="007D2FE3" w:rsidRDefault="009655F1" w:rsidP="00F72F6A">
            <w:pPr>
              <w:tabs>
                <w:tab w:val="left" w:pos="6660"/>
              </w:tabs>
              <w:rPr>
                <w:lang w:val="fr-BE"/>
              </w:rPr>
            </w:pPr>
            <w:r w:rsidRPr="007D2FE3">
              <w:rPr>
                <w:lang w:val="fr-BE"/>
              </w:rPr>
              <w:t>Comptes rendu des 3  réunions mensuelles du trimestre évalué sur l’analyse des données communautaires avec les AS disponibles</w:t>
            </w:r>
          </w:p>
          <w:p w:rsidR="007B11F0" w:rsidRPr="007D2FE3" w:rsidRDefault="007B11F0" w:rsidP="007B11F0">
            <w:pPr>
              <w:tabs>
                <w:tab w:val="left" w:pos="6660"/>
              </w:tabs>
              <w:rPr>
                <w:lang w:val="fr-BE"/>
              </w:rPr>
            </w:pPr>
            <w:r w:rsidRPr="007D2FE3">
              <w:rPr>
                <w:lang w:val="fr-BE"/>
              </w:rPr>
              <w:t xml:space="preserve">Exécuter  l’Ordre de Payement de la Coopérative </w:t>
            </w:r>
          </w:p>
          <w:p w:rsidR="00E622AB" w:rsidRPr="007D2FE3" w:rsidRDefault="00E622AB" w:rsidP="007B11F0">
            <w:pPr>
              <w:tabs>
                <w:tab w:val="left" w:pos="6660"/>
              </w:tabs>
              <w:rPr>
                <w:lang w:val="fr-BE"/>
              </w:rPr>
            </w:pPr>
            <w:r w:rsidRPr="007D2FE3">
              <w:rPr>
                <w:lang w:val="fr-BE"/>
              </w:rPr>
              <w:t>Rapport de la réunion trimestrielle du comité de pilotage PBF du Secteur</w:t>
            </w:r>
          </w:p>
        </w:tc>
        <w:tc>
          <w:tcPr>
            <w:tcW w:w="6390" w:type="dxa"/>
            <w:shd w:val="clear" w:color="auto" w:fill="FFFFFF" w:themeFill="background1"/>
          </w:tcPr>
          <w:p w:rsidR="00F62702" w:rsidRPr="007D2FE3" w:rsidRDefault="00F62702" w:rsidP="00C67928">
            <w:pPr>
              <w:tabs>
                <w:tab w:val="left" w:pos="6660"/>
              </w:tabs>
              <w:rPr>
                <w:b/>
                <w:lang w:val="fr-BE"/>
              </w:rPr>
            </w:pPr>
          </w:p>
          <w:p w:rsidR="009655F1" w:rsidRPr="007D2FE3" w:rsidRDefault="009655F1" w:rsidP="009655F1">
            <w:pPr>
              <w:pStyle w:val="Default"/>
              <w:widowControl w:val="0"/>
              <w:rPr>
                <w:rFonts w:cs="Times New Roman"/>
                <w:color w:val="auto"/>
                <w:sz w:val="22"/>
                <w:szCs w:val="22"/>
                <w:lang w:val="fr-BE"/>
              </w:rPr>
            </w:pPr>
            <w:r w:rsidRPr="007D2FE3">
              <w:rPr>
                <w:rFonts w:cs="Times New Roman"/>
                <w:color w:val="auto"/>
                <w:sz w:val="22"/>
                <w:szCs w:val="22"/>
                <w:lang w:val="fr-BE"/>
              </w:rPr>
              <w:t xml:space="preserve">Calendrier des activités trimestrielles </w:t>
            </w:r>
          </w:p>
          <w:p w:rsidR="009655F1" w:rsidRPr="007D2FE3" w:rsidRDefault="009655F1" w:rsidP="009655F1">
            <w:pPr>
              <w:pStyle w:val="Default"/>
              <w:widowControl w:val="0"/>
              <w:rPr>
                <w:rFonts w:cs="Times New Roman"/>
                <w:color w:val="auto"/>
                <w:sz w:val="22"/>
                <w:szCs w:val="22"/>
                <w:lang w:val="fr-BE"/>
              </w:rPr>
            </w:pPr>
            <w:r w:rsidRPr="007D2FE3">
              <w:rPr>
                <w:rFonts w:cs="Times New Roman"/>
                <w:color w:val="auto"/>
                <w:sz w:val="22"/>
                <w:szCs w:val="22"/>
                <w:lang w:val="fr-BE"/>
              </w:rPr>
              <w:t xml:space="preserve">Transmis au comité de pilotage du secteur </w:t>
            </w: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 xml:space="preserve">Présentation du rapport lors de la réunion trimestrielle des ASC </w:t>
            </w:r>
          </w:p>
          <w:p w:rsidR="009655F1" w:rsidRPr="007D2FE3" w:rsidRDefault="009655F1" w:rsidP="009655F1">
            <w:pPr>
              <w:pStyle w:val="Default"/>
              <w:widowControl w:val="0"/>
              <w:rPr>
                <w:rFonts w:cs="Times New Roman"/>
                <w:sz w:val="22"/>
                <w:szCs w:val="22"/>
                <w:lang w:val="fr-BE"/>
              </w:rPr>
            </w:pP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 xml:space="preserve">Rapport mensuel transmis dans le délai à l’ HD </w:t>
            </w: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 xml:space="preserve">Rapport d’analyse des données </w:t>
            </w:r>
            <w:proofErr w:type="spellStart"/>
            <w:r w:rsidRPr="007D2FE3">
              <w:rPr>
                <w:rFonts w:cs="Times New Roman"/>
                <w:sz w:val="22"/>
                <w:szCs w:val="22"/>
                <w:lang w:val="fr-BE"/>
              </w:rPr>
              <w:t>SISCom</w:t>
            </w:r>
            <w:proofErr w:type="spellEnd"/>
            <w:r w:rsidRPr="007D2FE3">
              <w:rPr>
                <w:rFonts w:cs="Times New Roman"/>
                <w:sz w:val="22"/>
                <w:szCs w:val="22"/>
                <w:lang w:val="fr-BE"/>
              </w:rPr>
              <w:t xml:space="preserve"> pour les indicateurs rémunérés </w:t>
            </w:r>
          </w:p>
          <w:p w:rsidR="009655F1" w:rsidRDefault="009655F1" w:rsidP="009655F1">
            <w:pPr>
              <w:pStyle w:val="Default"/>
              <w:widowControl w:val="0"/>
              <w:rPr>
                <w:rFonts w:ascii="Arial Narrow" w:hAnsi="Arial Narrow"/>
                <w:sz w:val="20"/>
                <w:szCs w:val="20"/>
                <w:lang w:val="fr-FR"/>
              </w:rPr>
            </w:pPr>
            <w:r w:rsidRPr="007D2FE3">
              <w:rPr>
                <w:rFonts w:cs="Times New Roman"/>
                <w:sz w:val="22"/>
                <w:szCs w:val="22"/>
                <w:lang w:val="fr-BE"/>
              </w:rPr>
              <w:t>Disponibilité du PV de la réunion mensuelle de coordination avec les ASC dans laquelle l'analyse des données SIS du mois précédent a été présentée et discutée</w:t>
            </w:r>
            <w:r w:rsidRPr="00422142">
              <w:rPr>
                <w:rFonts w:ascii="Arial Narrow" w:hAnsi="Arial Narrow"/>
                <w:sz w:val="20"/>
                <w:szCs w:val="20"/>
                <w:lang w:val="fr-FR"/>
              </w:rPr>
              <w:t xml:space="preserve"> </w:t>
            </w:r>
          </w:p>
          <w:p w:rsidR="009655F1" w:rsidRDefault="009655F1" w:rsidP="009655F1">
            <w:pPr>
              <w:pStyle w:val="Default"/>
              <w:widowControl w:val="0"/>
              <w:rPr>
                <w:rFonts w:ascii="Arial Narrow" w:hAnsi="Arial Narrow"/>
                <w:sz w:val="20"/>
                <w:szCs w:val="20"/>
                <w:lang w:val="fr-FR"/>
              </w:rPr>
            </w:pP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 xml:space="preserve">Fiche de stock des médicaments  complètement et correctement remplie </w:t>
            </w: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Absence de rupture des médicaments et outils de gestion</w:t>
            </w:r>
          </w:p>
          <w:p w:rsidR="009655F1" w:rsidRPr="007D2FE3" w:rsidRDefault="009655F1" w:rsidP="009655F1">
            <w:pPr>
              <w:pStyle w:val="Default"/>
              <w:widowControl w:val="0"/>
              <w:rPr>
                <w:rFonts w:cs="Times New Roman"/>
                <w:sz w:val="22"/>
                <w:szCs w:val="22"/>
                <w:lang w:val="fr-BE"/>
              </w:rPr>
            </w:pPr>
            <w:r w:rsidRPr="007D2FE3">
              <w:rPr>
                <w:rFonts w:cs="Times New Roman"/>
                <w:sz w:val="22"/>
                <w:szCs w:val="22"/>
                <w:lang w:val="fr-BE"/>
              </w:rPr>
              <w:t>Concordance entre stock physique et stock théorique</w:t>
            </w:r>
          </w:p>
          <w:p w:rsidR="009655F1" w:rsidRPr="007D2FE3" w:rsidRDefault="009655F1" w:rsidP="009655F1">
            <w:pPr>
              <w:pStyle w:val="Default"/>
              <w:widowControl w:val="0"/>
              <w:rPr>
                <w:rFonts w:cs="Times New Roman"/>
                <w:sz w:val="22"/>
                <w:szCs w:val="22"/>
                <w:lang w:val="fr-BE"/>
              </w:rPr>
            </w:pPr>
          </w:p>
          <w:p w:rsidR="009655F1" w:rsidRPr="007D2FE3" w:rsidRDefault="009655F1" w:rsidP="009655F1">
            <w:pPr>
              <w:pStyle w:val="Default"/>
              <w:widowControl w:val="0"/>
              <w:rPr>
                <w:rFonts w:cs="Times New Roman"/>
                <w:sz w:val="22"/>
                <w:szCs w:val="22"/>
                <w:lang w:val="fr-BE"/>
              </w:rPr>
            </w:pPr>
          </w:p>
          <w:p w:rsidR="009655F1" w:rsidRPr="007D2FE3" w:rsidRDefault="009655F1" w:rsidP="009655F1">
            <w:pPr>
              <w:pStyle w:val="Default"/>
              <w:widowControl w:val="0"/>
              <w:rPr>
                <w:rFonts w:cs="Times New Roman"/>
                <w:sz w:val="22"/>
                <w:szCs w:val="22"/>
                <w:lang w:val="fr-BE"/>
              </w:rPr>
            </w:pPr>
          </w:p>
          <w:p w:rsidR="009655F1" w:rsidRPr="007D2FE3" w:rsidRDefault="007B11F0" w:rsidP="007B11F0">
            <w:pPr>
              <w:pStyle w:val="Default"/>
              <w:widowControl w:val="0"/>
              <w:rPr>
                <w:rFonts w:cs="Times New Roman"/>
                <w:color w:val="auto"/>
                <w:sz w:val="22"/>
                <w:szCs w:val="22"/>
                <w:lang w:val="fr-BE"/>
              </w:rPr>
            </w:pPr>
            <w:r w:rsidRPr="007D2FE3">
              <w:rPr>
                <w:rFonts w:cs="Times New Roman"/>
                <w:color w:val="auto"/>
                <w:sz w:val="22"/>
                <w:szCs w:val="22"/>
                <w:lang w:val="fr-BE"/>
              </w:rPr>
              <w:t>Copie des comptes rendus disponibles</w:t>
            </w:r>
          </w:p>
          <w:p w:rsidR="007B11F0" w:rsidRPr="007D2FE3" w:rsidRDefault="007B11F0" w:rsidP="007B11F0">
            <w:pPr>
              <w:pStyle w:val="Default"/>
              <w:widowControl w:val="0"/>
              <w:rPr>
                <w:rFonts w:cs="Times New Roman"/>
                <w:color w:val="auto"/>
                <w:sz w:val="22"/>
                <w:szCs w:val="22"/>
                <w:lang w:val="fr-BE"/>
              </w:rPr>
            </w:pPr>
          </w:p>
          <w:p w:rsidR="007B11F0" w:rsidRPr="007D2FE3" w:rsidRDefault="007B11F0" w:rsidP="007B11F0">
            <w:pPr>
              <w:pStyle w:val="Default"/>
              <w:widowControl w:val="0"/>
              <w:rPr>
                <w:rFonts w:cs="Times New Roman"/>
                <w:color w:val="auto"/>
                <w:sz w:val="22"/>
                <w:szCs w:val="22"/>
                <w:lang w:val="fr-BE"/>
              </w:rPr>
            </w:pPr>
          </w:p>
          <w:p w:rsidR="007B11F0" w:rsidRPr="007D2FE3" w:rsidRDefault="007B11F0" w:rsidP="007B11F0">
            <w:pPr>
              <w:pStyle w:val="Default"/>
              <w:widowControl w:val="0"/>
              <w:rPr>
                <w:rFonts w:cs="Times New Roman"/>
                <w:color w:val="auto"/>
                <w:sz w:val="22"/>
                <w:szCs w:val="22"/>
                <w:lang w:val="fr-BE"/>
              </w:rPr>
            </w:pPr>
            <w:r w:rsidRPr="007D2FE3">
              <w:rPr>
                <w:rFonts w:cs="Times New Roman"/>
                <w:color w:val="auto"/>
                <w:sz w:val="22"/>
                <w:szCs w:val="22"/>
                <w:lang w:val="fr-BE"/>
              </w:rPr>
              <w:t>Pièce justificative de l’opération bancaire</w:t>
            </w:r>
          </w:p>
          <w:p w:rsidR="007B11F0" w:rsidRPr="00422142" w:rsidRDefault="007B11F0" w:rsidP="007B11F0">
            <w:pPr>
              <w:pStyle w:val="Default"/>
              <w:widowControl w:val="0"/>
              <w:rPr>
                <w:rFonts w:ascii="Arial Narrow" w:hAnsi="Arial Narrow" w:cs="Arial"/>
                <w:sz w:val="20"/>
                <w:szCs w:val="20"/>
                <w:lang w:val="fr-FR"/>
              </w:rPr>
            </w:pPr>
          </w:p>
          <w:p w:rsidR="00E622AB" w:rsidRPr="009655F1" w:rsidRDefault="00E622AB" w:rsidP="007B11F0">
            <w:pPr>
              <w:pStyle w:val="Default"/>
              <w:widowControl w:val="0"/>
              <w:rPr>
                <w:rFonts w:ascii="Arial Narrow" w:hAnsi="Arial Narrow"/>
                <w:sz w:val="20"/>
                <w:szCs w:val="20"/>
                <w:lang w:val="fr-FR"/>
              </w:rPr>
            </w:pPr>
            <w:r w:rsidRPr="007D2FE3">
              <w:rPr>
                <w:rFonts w:cs="Times New Roman"/>
                <w:color w:val="auto"/>
                <w:sz w:val="22"/>
                <w:szCs w:val="22"/>
                <w:lang w:val="fr-BE"/>
              </w:rPr>
              <w:t>Copie du compte rendu disponible</w:t>
            </w:r>
          </w:p>
        </w:tc>
      </w:tr>
      <w:tr w:rsidR="00F62702" w:rsidRPr="00F34C3A" w:rsidTr="006C6591">
        <w:tc>
          <w:tcPr>
            <w:tcW w:w="615" w:type="dxa"/>
            <w:shd w:val="clear" w:color="auto" w:fill="92D050"/>
          </w:tcPr>
          <w:p w:rsidR="00F62702" w:rsidRPr="007D2FE3" w:rsidRDefault="00F62702" w:rsidP="00C67928">
            <w:pPr>
              <w:tabs>
                <w:tab w:val="left" w:pos="6660"/>
              </w:tabs>
              <w:rPr>
                <w:b/>
                <w:lang w:val="fr-BE"/>
              </w:rPr>
            </w:pPr>
          </w:p>
        </w:tc>
        <w:tc>
          <w:tcPr>
            <w:tcW w:w="8115" w:type="dxa"/>
            <w:shd w:val="clear" w:color="auto" w:fill="92D050"/>
          </w:tcPr>
          <w:p w:rsidR="00F62702" w:rsidRDefault="002944B9" w:rsidP="00F72F6A">
            <w:pPr>
              <w:tabs>
                <w:tab w:val="left" w:pos="6660"/>
              </w:tabs>
              <w:rPr>
                <w:b/>
              </w:rPr>
            </w:pPr>
            <w:r>
              <w:rPr>
                <w:b/>
              </w:rPr>
              <w:t>COMMUNITY PBF NEW INDICATORS</w:t>
            </w:r>
          </w:p>
        </w:tc>
        <w:tc>
          <w:tcPr>
            <w:tcW w:w="6390" w:type="dxa"/>
            <w:shd w:val="clear" w:color="auto" w:fill="92D050"/>
          </w:tcPr>
          <w:p w:rsidR="00F62702" w:rsidRPr="00F34C3A" w:rsidRDefault="00F62702" w:rsidP="00C67928">
            <w:pPr>
              <w:tabs>
                <w:tab w:val="left" w:pos="6660"/>
              </w:tabs>
              <w:rPr>
                <w:b/>
              </w:rPr>
            </w:pPr>
          </w:p>
        </w:tc>
      </w:tr>
      <w:tr w:rsidR="00A753E3" w:rsidRPr="00C61B41" w:rsidTr="00F72F6A">
        <w:trPr>
          <w:trHeight w:val="350"/>
        </w:trPr>
        <w:tc>
          <w:tcPr>
            <w:tcW w:w="615" w:type="dxa"/>
          </w:tcPr>
          <w:p w:rsidR="00A753E3" w:rsidRPr="00C61B41" w:rsidRDefault="00A753E3" w:rsidP="00C67928">
            <w:pPr>
              <w:tabs>
                <w:tab w:val="left" w:pos="6660"/>
              </w:tabs>
            </w:pPr>
            <w:r>
              <w:t>1</w:t>
            </w:r>
          </w:p>
        </w:tc>
        <w:tc>
          <w:tcPr>
            <w:tcW w:w="8115" w:type="dxa"/>
            <w:shd w:val="clear" w:color="auto" w:fill="auto"/>
          </w:tcPr>
          <w:p w:rsidR="0018102A" w:rsidRPr="00021F67" w:rsidRDefault="00A753E3" w:rsidP="00C67928">
            <w:pPr>
              <w:spacing w:after="0" w:line="240" w:lineRule="auto"/>
              <w:rPr>
                <w:rFonts w:ascii="Cambria" w:hAnsi="Cambria"/>
              </w:rPr>
            </w:pPr>
            <w:r w:rsidRPr="00021F67">
              <w:rPr>
                <w:rFonts w:ascii="Cambria" w:hAnsi="Cambria"/>
              </w:rPr>
              <w:t xml:space="preserve">% Of </w:t>
            </w:r>
            <w:r w:rsidR="0018102A" w:rsidRPr="00021F67">
              <w:rPr>
                <w:rFonts w:ascii="Cambria" w:hAnsi="Cambria"/>
              </w:rPr>
              <w:t>CHWs</w:t>
            </w:r>
            <w:r w:rsidRPr="00021F67">
              <w:rPr>
                <w:rFonts w:ascii="Cambria" w:hAnsi="Cambria"/>
              </w:rPr>
              <w:t xml:space="preserve"> in quantities on the stock card correspond to quantities in stock</w:t>
            </w:r>
          </w:p>
          <w:p w:rsidR="00A753E3" w:rsidRPr="00C61B41" w:rsidRDefault="00A753E3" w:rsidP="00C67928">
            <w:pPr>
              <w:tabs>
                <w:tab w:val="left" w:pos="6660"/>
              </w:tabs>
            </w:pPr>
          </w:p>
        </w:tc>
        <w:tc>
          <w:tcPr>
            <w:tcW w:w="6390" w:type="dxa"/>
          </w:tcPr>
          <w:p w:rsidR="00A753E3" w:rsidRPr="0018102A" w:rsidRDefault="0018102A" w:rsidP="0018102A">
            <w:pPr>
              <w:spacing w:after="0"/>
              <w:rPr>
                <w:rFonts w:ascii="Cambria" w:hAnsi="Cambria"/>
              </w:rPr>
            </w:pPr>
            <w:r w:rsidRPr="0018102A">
              <w:rPr>
                <w:rFonts w:ascii="Cambria" w:hAnsi="Cambria"/>
              </w:rPr>
              <w:t>Denominator:</w:t>
            </w:r>
            <w:r w:rsidRPr="0018102A">
              <w:rPr>
                <w:b/>
                <w:bCs/>
              </w:rPr>
              <w:t xml:space="preserve"> </w:t>
            </w:r>
            <w:r w:rsidRPr="0018102A">
              <w:rPr>
                <w:rFonts w:ascii="Cambria" w:hAnsi="Cambria"/>
              </w:rPr>
              <w:t xml:space="preserve">Number of </w:t>
            </w:r>
            <w:ins w:id="44" w:author="Randy Wilson" w:date="2013-10-30T14:15:00Z">
              <w:r w:rsidR="007D2FE3">
                <w:rPr>
                  <w:rFonts w:ascii="Cambria" w:hAnsi="Cambria"/>
                </w:rPr>
                <w:t xml:space="preserve">ASC </w:t>
              </w:r>
            </w:ins>
            <w:r w:rsidRPr="0018102A">
              <w:rPr>
                <w:rFonts w:ascii="Cambria" w:hAnsi="Cambria"/>
              </w:rPr>
              <w:t>visit</w:t>
            </w:r>
            <w:ins w:id="45" w:author="Randy Wilson" w:date="2013-10-30T14:15:00Z">
              <w:r w:rsidR="007D2FE3">
                <w:rPr>
                  <w:rFonts w:ascii="Cambria" w:hAnsi="Cambria"/>
                </w:rPr>
                <w:t>ed</w:t>
              </w:r>
            </w:ins>
            <w:del w:id="46" w:author="Randy Wilson" w:date="2013-10-30T14:15:00Z">
              <w:r w:rsidRPr="0018102A" w:rsidDel="007D2FE3">
                <w:rPr>
                  <w:rFonts w:ascii="Cambria" w:hAnsi="Cambria"/>
                </w:rPr>
                <w:delText>s</w:delText>
              </w:r>
            </w:del>
            <w:r w:rsidRPr="0018102A">
              <w:rPr>
                <w:rFonts w:ascii="Cambria" w:hAnsi="Cambria"/>
              </w:rPr>
              <w:t xml:space="preserve"> by the </w:t>
            </w:r>
            <w:del w:id="47" w:author="Randy Wilson" w:date="2013-10-30T14:15:00Z">
              <w:r w:rsidRPr="0018102A" w:rsidDel="007D2FE3">
                <w:rPr>
                  <w:rFonts w:ascii="Cambria" w:hAnsi="Cambria"/>
                </w:rPr>
                <w:delText xml:space="preserve">coordinators </w:delText>
              </w:r>
            </w:del>
            <w:r w:rsidRPr="0018102A">
              <w:rPr>
                <w:rFonts w:ascii="Cambria" w:hAnsi="Cambria"/>
              </w:rPr>
              <w:t xml:space="preserve">ASC cells </w:t>
            </w:r>
            <w:ins w:id="48" w:author="Randy Wilson" w:date="2013-10-30T14:15:00Z">
              <w:r w:rsidR="007D2FE3" w:rsidRPr="0018102A">
                <w:rPr>
                  <w:rFonts w:ascii="Cambria" w:hAnsi="Cambria"/>
                </w:rPr>
                <w:t xml:space="preserve">coordinators </w:t>
              </w:r>
            </w:ins>
            <w:r w:rsidRPr="0018102A">
              <w:rPr>
                <w:rFonts w:ascii="Cambria" w:hAnsi="Cambria"/>
              </w:rPr>
              <w:t>during the quarter</w:t>
            </w:r>
          </w:p>
          <w:p w:rsidR="0018102A" w:rsidRPr="00C61B41" w:rsidRDefault="0018102A" w:rsidP="007D2FE3">
            <w:pPr>
              <w:spacing w:after="0"/>
            </w:pPr>
            <w:r w:rsidRPr="0018102A">
              <w:rPr>
                <w:rFonts w:ascii="Cambria" w:hAnsi="Cambria"/>
              </w:rPr>
              <w:t>Numerator:</w:t>
            </w:r>
            <w:r w:rsidRPr="0018102A">
              <w:rPr>
                <w:b/>
                <w:bCs/>
              </w:rPr>
              <w:t xml:space="preserve"> </w:t>
            </w:r>
            <w:r w:rsidRPr="0018102A">
              <w:rPr>
                <w:rFonts w:ascii="Cambria" w:hAnsi="Cambria"/>
              </w:rPr>
              <w:t xml:space="preserve">Number of ASC </w:t>
            </w:r>
            <w:ins w:id="49" w:author="Randy Wilson" w:date="2013-10-30T14:15:00Z">
              <w:r w:rsidR="007D2FE3">
                <w:rPr>
                  <w:rFonts w:ascii="Cambria" w:hAnsi="Cambria"/>
                </w:rPr>
                <w:t xml:space="preserve">for whom </w:t>
              </w:r>
            </w:ins>
            <w:del w:id="50" w:author="Randy Wilson" w:date="2013-10-30T14:16:00Z">
              <w:r w:rsidRPr="0018102A" w:rsidDel="007D2FE3">
                <w:rPr>
                  <w:rFonts w:ascii="Cambria" w:hAnsi="Cambria"/>
                </w:rPr>
                <w:delText xml:space="preserve">in </w:delText>
              </w:r>
            </w:del>
            <w:r w:rsidRPr="0018102A">
              <w:rPr>
                <w:rFonts w:ascii="Cambria" w:hAnsi="Cambria"/>
              </w:rPr>
              <w:t>quantities on the stock card correspond to quantities in stock</w:t>
            </w:r>
          </w:p>
        </w:tc>
      </w:tr>
      <w:tr w:rsidR="00A753E3" w:rsidRPr="00C61B41" w:rsidDel="007D2FE3" w:rsidTr="00A753E3">
        <w:trPr>
          <w:del w:id="51" w:author="Randy Wilson" w:date="2013-10-30T14:12:00Z"/>
        </w:trPr>
        <w:tc>
          <w:tcPr>
            <w:tcW w:w="615" w:type="dxa"/>
          </w:tcPr>
          <w:p w:rsidR="00A753E3" w:rsidRPr="00C61B41" w:rsidDel="007D2FE3" w:rsidRDefault="00A753E3" w:rsidP="00C67928">
            <w:pPr>
              <w:tabs>
                <w:tab w:val="left" w:pos="6660"/>
              </w:tabs>
              <w:rPr>
                <w:del w:id="52" w:author="Randy Wilson" w:date="2013-10-30T14:12:00Z"/>
              </w:rPr>
            </w:pPr>
            <w:del w:id="53" w:author="Randy Wilson" w:date="2013-10-30T14:12:00Z">
              <w:r w:rsidDel="007D2FE3">
                <w:delText>2</w:delText>
              </w:r>
            </w:del>
          </w:p>
        </w:tc>
        <w:tc>
          <w:tcPr>
            <w:tcW w:w="8115" w:type="dxa"/>
          </w:tcPr>
          <w:p w:rsidR="00A753E3" w:rsidRPr="001E6907" w:rsidDel="007D2FE3" w:rsidRDefault="0018102A" w:rsidP="00C67928">
            <w:pPr>
              <w:spacing w:after="0" w:line="240" w:lineRule="auto"/>
              <w:rPr>
                <w:del w:id="54" w:author="Randy Wilson" w:date="2013-10-30T14:12:00Z"/>
              </w:rPr>
            </w:pPr>
            <w:del w:id="55" w:author="Randy Wilson" w:date="2013-10-30T14:12:00Z">
              <w:r w:rsidRPr="00021F67" w:rsidDel="007D2FE3">
                <w:rPr>
                  <w:rFonts w:ascii="Cambria" w:hAnsi="Cambria"/>
                </w:rPr>
                <w:delText>Number of CHWs (pairs) who submitted reports in mUbuzima (reporting rate</w:delText>
              </w:r>
              <w:r w:rsidDel="007D2FE3">
                <w:rPr>
                  <w:rStyle w:val="hps"/>
                </w:rPr>
                <w:delText>)</w:delText>
              </w:r>
            </w:del>
          </w:p>
        </w:tc>
        <w:tc>
          <w:tcPr>
            <w:tcW w:w="6390" w:type="dxa"/>
          </w:tcPr>
          <w:p w:rsidR="0018102A" w:rsidRPr="0018102A" w:rsidDel="007D2FE3" w:rsidRDefault="0018102A" w:rsidP="0018102A">
            <w:pPr>
              <w:spacing w:after="0"/>
              <w:rPr>
                <w:del w:id="56" w:author="Randy Wilson" w:date="2013-10-30T14:12:00Z"/>
                <w:rFonts w:ascii="Cambria" w:hAnsi="Cambria"/>
              </w:rPr>
            </w:pPr>
            <w:del w:id="57" w:author="Randy Wilson" w:date="2013-10-30T14:12:00Z">
              <w:r w:rsidRPr="0018102A" w:rsidDel="007D2FE3">
                <w:rPr>
                  <w:rFonts w:ascii="Cambria" w:hAnsi="Cambria"/>
                </w:rPr>
                <w:delText>Denominator:</w:delText>
              </w:r>
              <w:r w:rsidRPr="0018102A" w:rsidDel="007D2FE3">
                <w:rPr>
                  <w:b/>
                  <w:bCs/>
                </w:rPr>
                <w:delText xml:space="preserve"> </w:delText>
              </w:r>
              <w:r w:rsidRPr="0018102A" w:rsidDel="007D2FE3">
                <w:rPr>
                  <w:rFonts w:ascii="Cambria" w:hAnsi="Cambria"/>
                </w:rPr>
                <w:delText>Number of CHWs(pairs) of the catchment area of the health center</w:delText>
              </w:r>
            </w:del>
          </w:p>
          <w:p w:rsidR="00A753E3" w:rsidRPr="0018102A" w:rsidDel="007D2FE3" w:rsidRDefault="0018102A" w:rsidP="0018102A">
            <w:pPr>
              <w:spacing w:after="0"/>
              <w:rPr>
                <w:del w:id="58" w:author="Randy Wilson" w:date="2013-10-30T14:12:00Z"/>
              </w:rPr>
            </w:pPr>
            <w:del w:id="59" w:author="Randy Wilson" w:date="2013-10-30T14:12:00Z">
              <w:r w:rsidRPr="0018102A" w:rsidDel="007D2FE3">
                <w:rPr>
                  <w:rFonts w:ascii="Cambria" w:hAnsi="Cambria"/>
                </w:rPr>
                <w:delText>Numerator</w:delText>
              </w:r>
              <w:r w:rsidDel="007D2FE3">
                <w:rPr>
                  <w:rFonts w:ascii="Cambria" w:hAnsi="Cambria"/>
                </w:rPr>
                <w:delText>:</w:delText>
              </w:r>
              <w:r w:rsidRPr="0018102A" w:rsidDel="007D2FE3">
                <w:rPr>
                  <w:rFonts w:ascii="Cambria" w:hAnsi="Cambria"/>
                </w:rPr>
                <w:delText xml:space="preserve"> Number of active CHWs(pairs)</w:delText>
              </w:r>
            </w:del>
          </w:p>
        </w:tc>
      </w:tr>
      <w:tr w:rsidR="00A753E3" w:rsidRPr="00C61B41" w:rsidTr="00A753E3">
        <w:tc>
          <w:tcPr>
            <w:tcW w:w="615" w:type="dxa"/>
          </w:tcPr>
          <w:p w:rsidR="00A753E3" w:rsidRPr="00C61B41" w:rsidRDefault="00A753E3" w:rsidP="00C67928">
            <w:pPr>
              <w:tabs>
                <w:tab w:val="left" w:pos="6660"/>
              </w:tabs>
            </w:pPr>
            <w:r>
              <w:t>3</w:t>
            </w:r>
          </w:p>
        </w:tc>
        <w:tc>
          <w:tcPr>
            <w:tcW w:w="8115" w:type="dxa"/>
          </w:tcPr>
          <w:p w:rsidR="00A753E3" w:rsidRPr="00F06432" w:rsidRDefault="00F06432" w:rsidP="00021F67">
            <w:pPr>
              <w:spacing w:after="0"/>
            </w:pPr>
            <w:r w:rsidRPr="00021F67">
              <w:rPr>
                <w:rFonts w:ascii="Cambria" w:hAnsi="Cambria"/>
              </w:rPr>
              <w:t xml:space="preserve">Number of CHWs who submitted reports in Rapid </w:t>
            </w:r>
            <w:proofErr w:type="spellStart"/>
            <w:r w:rsidRPr="00021F67">
              <w:rPr>
                <w:rFonts w:ascii="Cambria" w:hAnsi="Cambria"/>
              </w:rPr>
              <w:t>sms</w:t>
            </w:r>
            <w:proofErr w:type="spellEnd"/>
            <w:r w:rsidRPr="00021F67">
              <w:rPr>
                <w:rFonts w:ascii="Cambria" w:hAnsi="Cambria"/>
              </w:rPr>
              <w:t xml:space="preserve"> (reporting rate)</w:t>
            </w:r>
          </w:p>
        </w:tc>
        <w:tc>
          <w:tcPr>
            <w:tcW w:w="6390" w:type="dxa"/>
          </w:tcPr>
          <w:p w:rsidR="0018102A" w:rsidRPr="00F06432" w:rsidRDefault="0018102A" w:rsidP="00F06432">
            <w:pPr>
              <w:spacing w:after="0"/>
              <w:rPr>
                <w:rFonts w:ascii="Cambria" w:hAnsi="Cambria"/>
              </w:rPr>
            </w:pPr>
            <w:r w:rsidRPr="0018102A">
              <w:rPr>
                <w:rFonts w:ascii="Cambria" w:hAnsi="Cambria"/>
              </w:rPr>
              <w:t>Denominator:</w:t>
            </w:r>
            <w:r w:rsidR="00F06432" w:rsidRPr="0018102A">
              <w:rPr>
                <w:rFonts w:ascii="Cambria" w:hAnsi="Cambria"/>
              </w:rPr>
              <w:t xml:space="preserve"> Number of </w:t>
            </w:r>
            <w:r w:rsidR="00F06432">
              <w:rPr>
                <w:rFonts w:ascii="Cambria" w:hAnsi="Cambria"/>
              </w:rPr>
              <w:t xml:space="preserve">CHWs </w:t>
            </w:r>
            <w:r w:rsidR="00F06432" w:rsidRPr="0018102A">
              <w:rPr>
                <w:rFonts w:ascii="Cambria" w:hAnsi="Cambria"/>
              </w:rPr>
              <w:t>of the catchment area of the health cente</w:t>
            </w:r>
            <w:r w:rsidR="00F06432">
              <w:rPr>
                <w:rFonts w:ascii="Cambria" w:hAnsi="Cambria"/>
              </w:rPr>
              <w:t>r</w:t>
            </w:r>
            <w:ins w:id="60" w:author="Randy Wilson" w:date="2013-10-30T14:14:00Z">
              <w:r w:rsidR="007D2FE3">
                <w:rPr>
                  <w:rFonts w:ascii="Cambria" w:hAnsi="Cambria"/>
                </w:rPr>
                <w:t xml:space="preserve"> </w:t>
              </w:r>
              <w:r w:rsidR="007D2FE3">
                <w:rPr>
                  <w:rFonts w:ascii="Cambria" w:hAnsi="Cambria"/>
                </w:rPr>
                <w:t xml:space="preserve">(ASM only? Or </w:t>
              </w:r>
              <w:proofErr w:type="spellStart"/>
              <w:r w:rsidR="007D2FE3">
                <w:rPr>
                  <w:rFonts w:ascii="Cambria" w:hAnsi="Cambria"/>
                </w:rPr>
                <w:t>Binome</w:t>
              </w:r>
              <w:proofErr w:type="spellEnd"/>
              <w:r w:rsidR="007D2FE3">
                <w:rPr>
                  <w:rFonts w:ascii="Cambria" w:hAnsi="Cambria"/>
                </w:rPr>
                <w:t xml:space="preserve"> also?)</w:t>
              </w:r>
            </w:ins>
          </w:p>
          <w:p w:rsidR="00A753E3" w:rsidRPr="00C61B41" w:rsidRDefault="0018102A" w:rsidP="00F06432">
            <w:pPr>
              <w:spacing w:after="0"/>
            </w:pPr>
            <w:r w:rsidRPr="0018102A">
              <w:rPr>
                <w:rFonts w:ascii="Cambria" w:hAnsi="Cambria"/>
              </w:rPr>
              <w:t>Numerator</w:t>
            </w:r>
            <w:r w:rsidR="00F06432">
              <w:rPr>
                <w:rFonts w:ascii="Cambria" w:hAnsi="Cambria"/>
              </w:rPr>
              <w:t>:</w:t>
            </w:r>
            <w:r w:rsidR="00F06432" w:rsidRPr="0018102A">
              <w:rPr>
                <w:rFonts w:ascii="Cambria" w:hAnsi="Cambria"/>
              </w:rPr>
              <w:t xml:space="preserve"> Number of active CHWs</w:t>
            </w:r>
            <w:ins w:id="61" w:author="Randy Wilson" w:date="2013-10-30T14:13:00Z">
              <w:r w:rsidR="007D2FE3">
                <w:rPr>
                  <w:rFonts w:ascii="Cambria" w:hAnsi="Cambria"/>
                </w:rPr>
                <w:t xml:space="preserve"> who submitted reports in rapid SMS (ASM only? </w:t>
              </w:r>
            </w:ins>
            <w:ins w:id="62" w:author="Randy Wilson" w:date="2013-10-30T14:14:00Z">
              <w:r w:rsidR="007D2FE3">
                <w:rPr>
                  <w:rFonts w:ascii="Cambria" w:hAnsi="Cambria"/>
                </w:rPr>
                <w:t xml:space="preserve">Or </w:t>
              </w:r>
              <w:proofErr w:type="spellStart"/>
              <w:r w:rsidR="007D2FE3">
                <w:rPr>
                  <w:rFonts w:ascii="Cambria" w:hAnsi="Cambria"/>
                </w:rPr>
                <w:t>Binome</w:t>
              </w:r>
              <w:proofErr w:type="spellEnd"/>
              <w:r w:rsidR="007D2FE3">
                <w:rPr>
                  <w:rFonts w:ascii="Cambria" w:hAnsi="Cambria"/>
                </w:rPr>
                <w:t xml:space="preserve"> also?)</w:t>
              </w:r>
            </w:ins>
          </w:p>
        </w:tc>
      </w:tr>
      <w:tr w:rsidR="00A753E3" w:rsidRPr="00C61B41" w:rsidTr="00A753E3">
        <w:tc>
          <w:tcPr>
            <w:tcW w:w="615" w:type="dxa"/>
          </w:tcPr>
          <w:p w:rsidR="00A753E3" w:rsidRPr="00C61B41" w:rsidRDefault="00A753E3" w:rsidP="00C67928">
            <w:pPr>
              <w:tabs>
                <w:tab w:val="left" w:pos="6660"/>
              </w:tabs>
            </w:pPr>
            <w:r>
              <w:t>4</w:t>
            </w:r>
          </w:p>
        </w:tc>
        <w:tc>
          <w:tcPr>
            <w:tcW w:w="8115" w:type="dxa"/>
          </w:tcPr>
          <w:p w:rsidR="00A753E3" w:rsidRPr="00DF5382" w:rsidRDefault="00F06432" w:rsidP="00021F67">
            <w:pPr>
              <w:spacing w:after="0"/>
              <w:rPr>
                <w:rFonts w:ascii="Times New Roman" w:eastAsia="Times New Roman" w:hAnsi="Times New Roman"/>
                <w:sz w:val="24"/>
                <w:szCs w:val="24"/>
              </w:rPr>
            </w:pPr>
            <w:r w:rsidRPr="00021F67">
              <w:rPr>
                <w:rFonts w:ascii="Cambria" w:hAnsi="Cambria"/>
              </w:rPr>
              <w:t>% Supervisions made ​​to CHWs by the cell coordinator</w:t>
            </w:r>
            <w:r>
              <w:t xml:space="preserve"> </w:t>
            </w:r>
          </w:p>
        </w:tc>
        <w:tc>
          <w:tcPr>
            <w:tcW w:w="6390" w:type="dxa"/>
          </w:tcPr>
          <w:p w:rsidR="0018102A" w:rsidRPr="00F06432" w:rsidRDefault="0018102A" w:rsidP="00F06432">
            <w:pPr>
              <w:spacing w:after="0"/>
              <w:rPr>
                <w:rFonts w:ascii="Cambria" w:hAnsi="Cambria"/>
              </w:rPr>
            </w:pPr>
            <w:r w:rsidRPr="0018102A">
              <w:rPr>
                <w:rFonts w:ascii="Cambria" w:hAnsi="Cambria"/>
              </w:rPr>
              <w:t>Denominator:</w:t>
            </w:r>
            <w:r w:rsidR="00F06432" w:rsidRPr="0018102A">
              <w:rPr>
                <w:rFonts w:ascii="Cambria" w:hAnsi="Cambria"/>
              </w:rPr>
              <w:t xml:space="preserve"> Number of </w:t>
            </w:r>
            <w:r w:rsidR="00F06432">
              <w:rPr>
                <w:rFonts w:ascii="Cambria" w:hAnsi="Cambria"/>
              </w:rPr>
              <w:t xml:space="preserve">CHWs </w:t>
            </w:r>
            <w:r w:rsidR="00F06432" w:rsidRPr="0018102A">
              <w:rPr>
                <w:rFonts w:ascii="Cambria" w:hAnsi="Cambria"/>
              </w:rPr>
              <w:t xml:space="preserve">of the catchment area of the </w:t>
            </w:r>
            <w:r w:rsidR="00F06432">
              <w:rPr>
                <w:rFonts w:ascii="Cambria" w:hAnsi="Cambria"/>
              </w:rPr>
              <w:t>cell</w:t>
            </w:r>
          </w:p>
          <w:p w:rsidR="00A753E3" w:rsidRPr="00C61B41" w:rsidRDefault="0018102A" w:rsidP="00F06432">
            <w:pPr>
              <w:spacing w:after="0"/>
            </w:pPr>
            <w:r w:rsidRPr="0018102A">
              <w:rPr>
                <w:rFonts w:ascii="Cambria" w:hAnsi="Cambria"/>
              </w:rPr>
              <w:t>Numerator</w:t>
            </w:r>
            <w:r w:rsidR="00F06432">
              <w:rPr>
                <w:rFonts w:ascii="Cambria" w:hAnsi="Cambria"/>
              </w:rPr>
              <w:t>:</w:t>
            </w:r>
            <w:r w:rsidR="00A753E3" w:rsidRPr="00F06432">
              <w:rPr>
                <w:rFonts w:ascii="Cambria" w:hAnsi="Cambria"/>
              </w:rPr>
              <w:t xml:space="preserve">  </w:t>
            </w:r>
            <w:r w:rsidR="00F06432" w:rsidRPr="00F06432">
              <w:rPr>
                <w:rFonts w:ascii="Cambria" w:hAnsi="Cambria"/>
              </w:rPr>
              <w:t>Number of supervision made by the Cell coordinators</w:t>
            </w:r>
            <w:r w:rsidR="00A753E3">
              <w:t xml:space="preserve">           </w:t>
            </w:r>
          </w:p>
        </w:tc>
      </w:tr>
      <w:tr w:rsidR="0079196E" w:rsidRPr="00C61B41" w:rsidTr="00A753E3">
        <w:tc>
          <w:tcPr>
            <w:tcW w:w="615" w:type="dxa"/>
          </w:tcPr>
          <w:p w:rsidR="0079196E" w:rsidRDefault="0079196E" w:rsidP="00C67928">
            <w:pPr>
              <w:tabs>
                <w:tab w:val="left" w:pos="6660"/>
              </w:tabs>
            </w:pPr>
          </w:p>
        </w:tc>
        <w:tc>
          <w:tcPr>
            <w:tcW w:w="8115" w:type="dxa"/>
          </w:tcPr>
          <w:p w:rsidR="0079196E" w:rsidRDefault="0079196E" w:rsidP="0079196E">
            <w:pPr>
              <w:tabs>
                <w:tab w:val="left" w:pos="6660"/>
              </w:tabs>
              <w:rPr>
                <w:rStyle w:val="hps"/>
              </w:rPr>
            </w:pPr>
            <w:r w:rsidRPr="0079196E">
              <w:rPr>
                <w:b/>
              </w:rPr>
              <w:t>Indicators for DH</w:t>
            </w:r>
          </w:p>
        </w:tc>
        <w:tc>
          <w:tcPr>
            <w:tcW w:w="6390" w:type="dxa"/>
          </w:tcPr>
          <w:p w:rsidR="0079196E" w:rsidRPr="0018102A" w:rsidRDefault="0079196E" w:rsidP="00F06432">
            <w:pPr>
              <w:spacing w:after="0"/>
              <w:rPr>
                <w:rFonts w:ascii="Cambria" w:hAnsi="Cambria"/>
              </w:rPr>
            </w:pPr>
          </w:p>
        </w:tc>
      </w:tr>
      <w:tr w:rsidR="0079196E" w:rsidRPr="00C61B41" w:rsidTr="00A753E3">
        <w:tc>
          <w:tcPr>
            <w:tcW w:w="615" w:type="dxa"/>
          </w:tcPr>
          <w:p w:rsidR="0079196E" w:rsidRDefault="00E41F2F" w:rsidP="00C67928">
            <w:pPr>
              <w:tabs>
                <w:tab w:val="left" w:pos="6660"/>
              </w:tabs>
            </w:pPr>
            <w:r>
              <w:t>1</w:t>
            </w:r>
          </w:p>
        </w:tc>
        <w:tc>
          <w:tcPr>
            <w:tcW w:w="8115" w:type="dxa"/>
          </w:tcPr>
          <w:p w:rsidR="0079196E" w:rsidRPr="0079196E" w:rsidRDefault="008B04F5" w:rsidP="004A6F47">
            <w:pPr>
              <w:spacing w:after="0"/>
              <w:rPr>
                <w:b/>
              </w:rPr>
            </w:pPr>
            <w:r w:rsidRPr="004A6F47">
              <w:rPr>
                <w:rFonts w:ascii="Cambria" w:hAnsi="Cambria"/>
              </w:rPr>
              <w:t xml:space="preserve">Number of CHWs who submitted reports in Rapid </w:t>
            </w:r>
            <w:proofErr w:type="spellStart"/>
            <w:r w:rsidRPr="004A6F47">
              <w:rPr>
                <w:rFonts w:ascii="Cambria" w:hAnsi="Cambria"/>
              </w:rPr>
              <w:t>sms</w:t>
            </w:r>
            <w:proofErr w:type="spellEnd"/>
            <w:r w:rsidRPr="004A6F47">
              <w:rPr>
                <w:rFonts w:ascii="Cambria" w:hAnsi="Cambria"/>
              </w:rPr>
              <w:t xml:space="preserve"> (reporting rate)</w:t>
            </w:r>
          </w:p>
        </w:tc>
        <w:tc>
          <w:tcPr>
            <w:tcW w:w="6390" w:type="dxa"/>
          </w:tcPr>
          <w:p w:rsidR="0079196E" w:rsidRPr="0018102A" w:rsidRDefault="008B04F5" w:rsidP="00F06432">
            <w:pPr>
              <w:spacing w:after="0"/>
              <w:rPr>
                <w:rFonts w:ascii="Cambria" w:hAnsi="Cambria"/>
              </w:rPr>
            </w:pPr>
            <w:r>
              <w:rPr>
                <w:rFonts w:ascii="Cambria" w:hAnsi="Cambria"/>
              </w:rPr>
              <w:t xml:space="preserve">Number of CHWs of the catchment area of health center who are active to submit the reports in Rapid </w:t>
            </w:r>
            <w:proofErr w:type="spellStart"/>
            <w:r>
              <w:rPr>
                <w:rFonts w:ascii="Cambria" w:hAnsi="Cambria"/>
              </w:rPr>
              <w:t>sms</w:t>
            </w:r>
            <w:proofErr w:type="spellEnd"/>
          </w:p>
        </w:tc>
      </w:tr>
      <w:tr w:rsidR="008B04F5" w:rsidRPr="00C61B41" w:rsidTr="00A753E3">
        <w:tc>
          <w:tcPr>
            <w:tcW w:w="615" w:type="dxa"/>
          </w:tcPr>
          <w:p w:rsidR="008B04F5" w:rsidRDefault="008B04F5" w:rsidP="00C67928">
            <w:pPr>
              <w:tabs>
                <w:tab w:val="left" w:pos="6660"/>
              </w:tabs>
            </w:pPr>
            <w:r>
              <w:t>2</w:t>
            </w:r>
          </w:p>
        </w:tc>
        <w:tc>
          <w:tcPr>
            <w:tcW w:w="8115" w:type="dxa"/>
          </w:tcPr>
          <w:p w:rsidR="008B04F5" w:rsidRPr="001E6907" w:rsidRDefault="008B04F5" w:rsidP="001E6907">
            <w:pPr>
              <w:spacing w:after="0"/>
              <w:rPr>
                <w:rFonts w:ascii="Cambria" w:hAnsi="Cambria"/>
              </w:rPr>
            </w:pPr>
            <w:r w:rsidRPr="004A6F47">
              <w:rPr>
                <w:rFonts w:ascii="Cambria" w:hAnsi="Cambria"/>
              </w:rPr>
              <w:t xml:space="preserve">Number of CHWs (pairs) who submitted reports in </w:t>
            </w:r>
            <w:proofErr w:type="spellStart"/>
            <w:r w:rsidRPr="004A6F47">
              <w:rPr>
                <w:rFonts w:ascii="Cambria" w:hAnsi="Cambria"/>
              </w:rPr>
              <w:t>mUbuzima</w:t>
            </w:r>
            <w:proofErr w:type="spellEnd"/>
            <w:r w:rsidRPr="004A6F47">
              <w:rPr>
                <w:rFonts w:ascii="Cambria" w:hAnsi="Cambria"/>
              </w:rPr>
              <w:t xml:space="preserve"> (reporting rate)</w:t>
            </w:r>
          </w:p>
        </w:tc>
        <w:tc>
          <w:tcPr>
            <w:tcW w:w="6390" w:type="dxa"/>
          </w:tcPr>
          <w:p w:rsidR="008B04F5" w:rsidRPr="0018102A" w:rsidRDefault="008B04F5" w:rsidP="008B04F5">
            <w:pPr>
              <w:spacing w:after="0"/>
              <w:rPr>
                <w:rFonts w:ascii="Cambria" w:hAnsi="Cambria"/>
              </w:rPr>
            </w:pPr>
            <w:r>
              <w:rPr>
                <w:rFonts w:ascii="Cambria" w:hAnsi="Cambria"/>
              </w:rPr>
              <w:t xml:space="preserve">Number of CHWs of the catchment area of health center who are active to submit the reports in </w:t>
            </w:r>
            <w:proofErr w:type="spellStart"/>
            <w:r>
              <w:rPr>
                <w:rFonts w:ascii="Cambria" w:hAnsi="Cambria"/>
              </w:rPr>
              <w:t>mUbuzima</w:t>
            </w:r>
            <w:proofErr w:type="spellEnd"/>
            <w:r>
              <w:rPr>
                <w:rFonts w:ascii="Cambria" w:hAnsi="Cambria"/>
              </w:rPr>
              <w:t xml:space="preserve"> monthly</w:t>
            </w:r>
          </w:p>
        </w:tc>
      </w:tr>
      <w:tr w:rsidR="008B04F5" w:rsidRPr="00C61B41" w:rsidTr="00A753E3">
        <w:tc>
          <w:tcPr>
            <w:tcW w:w="615" w:type="dxa"/>
          </w:tcPr>
          <w:p w:rsidR="008B04F5" w:rsidRDefault="008B04F5" w:rsidP="00C67928">
            <w:pPr>
              <w:tabs>
                <w:tab w:val="left" w:pos="6660"/>
              </w:tabs>
            </w:pPr>
            <w:r>
              <w:t>3</w:t>
            </w:r>
          </w:p>
        </w:tc>
        <w:tc>
          <w:tcPr>
            <w:tcW w:w="8115" w:type="dxa"/>
          </w:tcPr>
          <w:p w:rsidR="008B04F5" w:rsidRPr="001E6907" w:rsidRDefault="008B04F5" w:rsidP="001E6907">
            <w:pPr>
              <w:spacing w:after="0"/>
              <w:rPr>
                <w:rStyle w:val="hps"/>
                <w:rFonts w:ascii="Cambria" w:hAnsi="Cambria"/>
              </w:rPr>
            </w:pPr>
            <w:r w:rsidRPr="004A6F47">
              <w:rPr>
                <w:rFonts w:ascii="Cambria" w:hAnsi="Cambria"/>
              </w:rPr>
              <w:t>% Of CHWs in quantities on the stock card correspond to quantities in stock</w:t>
            </w:r>
          </w:p>
        </w:tc>
        <w:tc>
          <w:tcPr>
            <w:tcW w:w="6390" w:type="dxa"/>
          </w:tcPr>
          <w:p w:rsidR="008B04F5" w:rsidRPr="0018102A" w:rsidRDefault="008B04F5" w:rsidP="008B04F5">
            <w:pPr>
              <w:spacing w:after="0"/>
              <w:rPr>
                <w:rFonts w:ascii="Cambria" w:hAnsi="Cambria"/>
              </w:rPr>
            </w:pPr>
            <w:r w:rsidRPr="0018102A">
              <w:rPr>
                <w:rFonts w:ascii="Cambria" w:hAnsi="Cambria"/>
              </w:rPr>
              <w:t xml:space="preserve">Number of </w:t>
            </w:r>
            <w:r>
              <w:rPr>
                <w:rFonts w:ascii="Cambria" w:hAnsi="Cambria"/>
              </w:rPr>
              <w:t>health centers with</w:t>
            </w:r>
            <w:r w:rsidRPr="0018102A">
              <w:rPr>
                <w:rFonts w:ascii="Cambria" w:hAnsi="Cambria"/>
              </w:rPr>
              <w:t xml:space="preserve"> </w:t>
            </w:r>
            <w:r>
              <w:rPr>
                <w:rFonts w:ascii="Cambria" w:hAnsi="Cambria"/>
              </w:rPr>
              <w:t xml:space="preserve">stock out </w:t>
            </w:r>
            <w:r w:rsidRPr="0018102A">
              <w:rPr>
                <w:rFonts w:ascii="Cambria" w:hAnsi="Cambria"/>
              </w:rPr>
              <w:t xml:space="preserve">in quantities </w:t>
            </w:r>
          </w:p>
        </w:tc>
      </w:tr>
      <w:tr w:rsidR="001C43EF" w:rsidRPr="00C61B41" w:rsidTr="00710BFA">
        <w:trPr>
          <w:trHeight w:val="305"/>
        </w:trPr>
        <w:tc>
          <w:tcPr>
            <w:tcW w:w="615" w:type="dxa"/>
            <w:shd w:val="clear" w:color="auto" w:fill="FFFFFF" w:themeFill="background1"/>
          </w:tcPr>
          <w:p w:rsidR="001C43EF" w:rsidRDefault="001C43EF" w:rsidP="00C67928">
            <w:pPr>
              <w:tabs>
                <w:tab w:val="left" w:pos="6660"/>
              </w:tabs>
            </w:pPr>
          </w:p>
        </w:tc>
        <w:tc>
          <w:tcPr>
            <w:tcW w:w="8115" w:type="dxa"/>
            <w:shd w:val="clear" w:color="auto" w:fill="FFFFFF" w:themeFill="background1"/>
          </w:tcPr>
          <w:p w:rsidR="001C43EF" w:rsidRDefault="001C43EF" w:rsidP="008B04F5">
            <w:pPr>
              <w:spacing w:after="0" w:line="240" w:lineRule="auto"/>
              <w:rPr>
                <w:rStyle w:val="hps"/>
              </w:rPr>
            </w:pPr>
            <w:r w:rsidRPr="0079196E">
              <w:rPr>
                <w:b/>
              </w:rPr>
              <w:t xml:space="preserve">Indicators for </w:t>
            </w:r>
            <w:r>
              <w:rPr>
                <w:b/>
              </w:rPr>
              <w:t>HC</w:t>
            </w:r>
          </w:p>
        </w:tc>
        <w:tc>
          <w:tcPr>
            <w:tcW w:w="6390" w:type="dxa"/>
            <w:shd w:val="clear" w:color="auto" w:fill="FFFFFF" w:themeFill="background1"/>
          </w:tcPr>
          <w:p w:rsidR="001C43EF" w:rsidRPr="0018102A" w:rsidRDefault="001C43EF" w:rsidP="008B04F5">
            <w:pPr>
              <w:spacing w:after="0"/>
              <w:rPr>
                <w:rFonts w:ascii="Cambria" w:hAnsi="Cambria"/>
              </w:rPr>
            </w:pPr>
          </w:p>
        </w:tc>
      </w:tr>
      <w:tr w:rsidR="005732B9" w:rsidRPr="00C61B41" w:rsidTr="001C43EF">
        <w:tc>
          <w:tcPr>
            <w:tcW w:w="615" w:type="dxa"/>
            <w:shd w:val="clear" w:color="auto" w:fill="FFFFFF" w:themeFill="background1"/>
          </w:tcPr>
          <w:p w:rsidR="005732B9" w:rsidRDefault="004A6F47" w:rsidP="00C67928">
            <w:pPr>
              <w:tabs>
                <w:tab w:val="left" w:pos="6660"/>
              </w:tabs>
            </w:pPr>
            <w:r>
              <w:t>1</w:t>
            </w:r>
          </w:p>
        </w:tc>
        <w:tc>
          <w:tcPr>
            <w:tcW w:w="8115" w:type="dxa"/>
            <w:shd w:val="clear" w:color="auto" w:fill="FFFFFF" w:themeFill="background1"/>
          </w:tcPr>
          <w:p w:rsidR="005732B9" w:rsidRPr="004A6F47" w:rsidRDefault="004A6F47" w:rsidP="004A6F47">
            <w:pPr>
              <w:spacing w:after="0"/>
            </w:pPr>
            <w:r w:rsidRPr="004A6F47">
              <w:rPr>
                <w:rFonts w:ascii="Cambria" w:hAnsi="Cambria"/>
              </w:rPr>
              <w:t>Number of counter verification data made quarterly</w:t>
            </w:r>
          </w:p>
        </w:tc>
        <w:tc>
          <w:tcPr>
            <w:tcW w:w="6390" w:type="dxa"/>
            <w:shd w:val="clear" w:color="auto" w:fill="FFFFFF" w:themeFill="background1"/>
          </w:tcPr>
          <w:p w:rsidR="005732B9" w:rsidRPr="0018102A" w:rsidRDefault="004A6F47" w:rsidP="000E7B16">
            <w:pPr>
              <w:spacing w:after="0"/>
              <w:rPr>
                <w:rFonts w:ascii="Cambria" w:hAnsi="Cambria"/>
              </w:rPr>
            </w:pPr>
            <w:r w:rsidRPr="003469B4">
              <w:rPr>
                <w:rFonts w:ascii="Cambria" w:hAnsi="Cambria"/>
              </w:rPr>
              <w:t xml:space="preserve">Number of </w:t>
            </w:r>
            <w:r w:rsidR="00DE3168">
              <w:rPr>
                <w:rFonts w:ascii="Cambria" w:hAnsi="Cambria"/>
              </w:rPr>
              <w:t xml:space="preserve">reports </w:t>
            </w:r>
            <w:r>
              <w:rPr>
                <w:rFonts w:ascii="Cambria" w:hAnsi="Cambria"/>
              </w:rPr>
              <w:t xml:space="preserve">submitted by CHWs </w:t>
            </w:r>
            <w:r w:rsidR="008612D8">
              <w:rPr>
                <w:rFonts w:ascii="Cambria" w:hAnsi="Cambria"/>
              </w:rPr>
              <w:t>which</w:t>
            </w:r>
            <w:r w:rsidR="00DE3168">
              <w:rPr>
                <w:rFonts w:ascii="Cambria" w:hAnsi="Cambria"/>
              </w:rPr>
              <w:t xml:space="preserve"> will be compiled with </w:t>
            </w:r>
            <w:r>
              <w:rPr>
                <w:rFonts w:ascii="Cambria" w:hAnsi="Cambria"/>
              </w:rPr>
              <w:t xml:space="preserve">the data sent to health center </w:t>
            </w:r>
            <w:r w:rsidRPr="003469B4">
              <w:rPr>
                <w:rFonts w:ascii="Cambria" w:hAnsi="Cambria"/>
              </w:rPr>
              <w:t xml:space="preserve">during the </w:t>
            </w:r>
            <w:r w:rsidR="000E7B16">
              <w:rPr>
                <w:rFonts w:ascii="Cambria" w:hAnsi="Cambria"/>
              </w:rPr>
              <w:t xml:space="preserve">quarter. Verify the existing data in the monthly report of CHW compiling with the patient </w:t>
            </w:r>
          </w:p>
        </w:tc>
      </w:tr>
      <w:tr w:rsidR="005D0E9A" w:rsidRPr="00C61B41" w:rsidTr="001C43EF">
        <w:tc>
          <w:tcPr>
            <w:tcW w:w="615" w:type="dxa"/>
            <w:shd w:val="clear" w:color="auto" w:fill="FFFFFF" w:themeFill="background1"/>
          </w:tcPr>
          <w:p w:rsidR="005D0E9A" w:rsidRDefault="008E0678" w:rsidP="00C67928">
            <w:pPr>
              <w:tabs>
                <w:tab w:val="left" w:pos="6660"/>
              </w:tabs>
            </w:pPr>
            <w:r>
              <w:t>2</w:t>
            </w:r>
          </w:p>
        </w:tc>
        <w:tc>
          <w:tcPr>
            <w:tcW w:w="8115" w:type="dxa"/>
            <w:shd w:val="clear" w:color="auto" w:fill="FFFFFF" w:themeFill="background1"/>
          </w:tcPr>
          <w:p w:rsidR="005D0E9A" w:rsidRPr="004A6F47" w:rsidRDefault="000E7B16" w:rsidP="004A6F47">
            <w:pPr>
              <w:spacing w:after="0"/>
              <w:rPr>
                <w:rFonts w:ascii="Cambria" w:hAnsi="Cambria"/>
              </w:rPr>
            </w:pPr>
            <w:r>
              <w:rPr>
                <w:rFonts w:ascii="Cambria" w:hAnsi="Cambria"/>
              </w:rPr>
              <w:t xml:space="preserve">Number of feedback </w:t>
            </w:r>
            <w:r w:rsidR="00736C5E">
              <w:rPr>
                <w:rFonts w:ascii="Cambria" w:hAnsi="Cambria"/>
              </w:rPr>
              <w:t xml:space="preserve">report </w:t>
            </w:r>
            <w:r>
              <w:rPr>
                <w:rFonts w:ascii="Cambria" w:hAnsi="Cambria"/>
              </w:rPr>
              <w:t>given to CHWs cooperative</w:t>
            </w:r>
          </w:p>
        </w:tc>
        <w:tc>
          <w:tcPr>
            <w:tcW w:w="6390" w:type="dxa"/>
            <w:shd w:val="clear" w:color="auto" w:fill="FFFFFF" w:themeFill="background1"/>
          </w:tcPr>
          <w:p w:rsidR="005D0E9A" w:rsidRPr="003469B4" w:rsidRDefault="00736C5E" w:rsidP="00643A91">
            <w:pPr>
              <w:spacing w:after="0"/>
              <w:rPr>
                <w:rFonts w:ascii="Cambria" w:hAnsi="Cambria"/>
              </w:rPr>
            </w:pPr>
            <w:r>
              <w:rPr>
                <w:rFonts w:ascii="Cambria" w:hAnsi="Cambria"/>
              </w:rPr>
              <w:t xml:space="preserve">Number of </w:t>
            </w:r>
            <w:r w:rsidR="00710BFA">
              <w:rPr>
                <w:rFonts w:ascii="Cambria" w:hAnsi="Cambria"/>
              </w:rPr>
              <w:t>feedback sent to CHWs cooperative</w:t>
            </w:r>
            <w:r w:rsidR="003D0548">
              <w:rPr>
                <w:rFonts w:ascii="Cambria" w:hAnsi="Cambria"/>
              </w:rPr>
              <w:t xml:space="preserve"> and the retro information submitted to Health center</w:t>
            </w:r>
          </w:p>
        </w:tc>
      </w:tr>
      <w:tr w:rsidR="005D0E9A" w:rsidRPr="00C61B41" w:rsidTr="001C43EF">
        <w:tc>
          <w:tcPr>
            <w:tcW w:w="615" w:type="dxa"/>
            <w:shd w:val="clear" w:color="auto" w:fill="FFFFFF" w:themeFill="background1"/>
          </w:tcPr>
          <w:p w:rsidR="005D0E9A" w:rsidRDefault="008E0678" w:rsidP="00C67928">
            <w:pPr>
              <w:tabs>
                <w:tab w:val="left" w:pos="6660"/>
              </w:tabs>
            </w:pPr>
            <w:r>
              <w:t>3</w:t>
            </w:r>
          </w:p>
        </w:tc>
        <w:tc>
          <w:tcPr>
            <w:tcW w:w="8115" w:type="dxa"/>
            <w:shd w:val="clear" w:color="auto" w:fill="FFFFFF" w:themeFill="background1"/>
          </w:tcPr>
          <w:p w:rsidR="005D0E9A" w:rsidRPr="004A6F47" w:rsidRDefault="00FC3E55" w:rsidP="004A6F47">
            <w:pPr>
              <w:spacing w:after="0"/>
              <w:rPr>
                <w:rFonts w:ascii="Cambria" w:hAnsi="Cambria"/>
              </w:rPr>
            </w:pPr>
            <w:r>
              <w:rPr>
                <w:rFonts w:ascii="Cambria" w:hAnsi="Cambria"/>
              </w:rPr>
              <w:t>Correction data after feedback</w:t>
            </w:r>
          </w:p>
        </w:tc>
        <w:tc>
          <w:tcPr>
            <w:tcW w:w="6390" w:type="dxa"/>
            <w:shd w:val="clear" w:color="auto" w:fill="FFFFFF" w:themeFill="background1"/>
          </w:tcPr>
          <w:p w:rsidR="005D0E9A" w:rsidRPr="003469B4" w:rsidRDefault="00660E9E" w:rsidP="00643A91">
            <w:pPr>
              <w:spacing w:after="0"/>
              <w:rPr>
                <w:rFonts w:ascii="Cambria" w:hAnsi="Cambria"/>
              </w:rPr>
            </w:pPr>
            <w:r>
              <w:rPr>
                <w:rFonts w:ascii="Cambria" w:hAnsi="Cambria"/>
              </w:rPr>
              <w:t xml:space="preserve">Data corrected should be sent to data manager before the date of data </w:t>
            </w:r>
            <w:proofErr w:type="spellStart"/>
            <w:r>
              <w:rPr>
                <w:rFonts w:ascii="Cambria" w:hAnsi="Cambria"/>
              </w:rPr>
              <w:t>entry</w:t>
            </w:r>
            <w:r w:rsidR="00265C71">
              <w:rPr>
                <w:rFonts w:ascii="Cambria" w:hAnsi="Cambria"/>
              </w:rPr>
              <w:t>.The</w:t>
            </w:r>
            <w:proofErr w:type="spellEnd"/>
            <w:r w:rsidR="00265C71">
              <w:rPr>
                <w:rFonts w:ascii="Cambria" w:hAnsi="Cambria"/>
              </w:rPr>
              <w:t xml:space="preserve"> original paper s</w:t>
            </w:r>
            <w:r w:rsidR="00D92282">
              <w:rPr>
                <w:rFonts w:ascii="Cambria" w:hAnsi="Cambria"/>
              </w:rPr>
              <w:t xml:space="preserve">ent before should </w:t>
            </w:r>
            <w:proofErr w:type="spellStart"/>
            <w:r w:rsidR="00D92282">
              <w:rPr>
                <w:rFonts w:ascii="Cambria" w:hAnsi="Cambria"/>
              </w:rPr>
              <w:t>keeped</w:t>
            </w:r>
            <w:proofErr w:type="spellEnd"/>
            <w:r w:rsidR="00D92282">
              <w:rPr>
                <w:rFonts w:ascii="Cambria" w:hAnsi="Cambria"/>
              </w:rPr>
              <w:t xml:space="preserve"> with the correct one.</w:t>
            </w:r>
          </w:p>
        </w:tc>
      </w:tr>
      <w:tr w:rsidR="002222BD" w:rsidRPr="00C61B41" w:rsidTr="001C43EF">
        <w:tc>
          <w:tcPr>
            <w:tcW w:w="615" w:type="dxa"/>
            <w:shd w:val="clear" w:color="auto" w:fill="FFFFFF" w:themeFill="background1"/>
          </w:tcPr>
          <w:p w:rsidR="002222BD" w:rsidRDefault="002222BD" w:rsidP="00C67928">
            <w:pPr>
              <w:tabs>
                <w:tab w:val="left" w:pos="6660"/>
              </w:tabs>
            </w:pPr>
            <w:r>
              <w:t>4</w:t>
            </w:r>
          </w:p>
        </w:tc>
        <w:tc>
          <w:tcPr>
            <w:tcW w:w="8115" w:type="dxa"/>
            <w:shd w:val="clear" w:color="auto" w:fill="FFFFFF" w:themeFill="background1"/>
          </w:tcPr>
          <w:p w:rsidR="002222BD" w:rsidRDefault="002222BD" w:rsidP="004A6F47">
            <w:pPr>
              <w:spacing w:after="0"/>
              <w:rPr>
                <w:rFonts w:ascii="Cambria" w:hAnsi="Cambria"/>
              </w:rPr>
            </w:pPr>
            <w:r>
              <w:rPr>
                <w:rFonts w:ascii="Cambria" w:hAnsi="Cambria"/>
              </w:rPr>
              <w:t>Data validated by the sector steering committee</w:t>
            </w:r>
          </w:p>
        </w:tc>
        <w:tc>
          <w:tcPr>
            <w:tcW w:w="6390" w:type="dxa"/>
            <w:shd w:val="clear" w:color="auto" w:fill="FFFFFF" w:themeFill="background1"/>
          </w:tcPr>
          <w:p w:rsidR="002222BD" w:rsidRDefault="00A67EF5" w:rsidP="00643A91">
            <w:pPr>
              <w:spacing w:after="0"/>
              <w:rPr>
                <w:rFonts w:ascii="Cambria" w:hAnsi="Cambria"/>
              </w:rPr>
            </w:pPr>
            <w:r>
              <w:rPr>
                <w:rFonts w:ascii="Cambria" w:hAnsi="Cambria"/>
              </w:rPr>
              <w:t>The data validated by SSC should be the same as SISCOM</w:t>
            </w:r>
            <w:r w:rsidR="0093760A">
              <w:rPr>
                <w:rFonts w:ascii="Cambria" w:hAnsi="Cambria"/>
              </w:rPr>
              <w:t xml:space="preserve"> to reduce discordances.</w:t>
            </w:r>
          </w:p>
        </w:tc>
      </w:tr>
      <w:tr w:rsidR="00AF41EB" w:rsidRPr="00C61B41" w:rsidTr="001C43EF">
        <w:tc>
          <w:tcPr>
            <w:tcW w:w="615" w:type="dxa"/>
            <w:shd w:val="clear" w:color="auto" w:fill="FFFFFF" w:themeFill="background1"/>
          </w:tcPr>
          <w:p w:rsidR="00AF41EB" w:rsidRDefault="002222BD" w:rsidP="00C67928">
            <w:pPr>
              <w:tabs>
                <w:tab w:val="left" w:pos="6660"/>
              </w:tabs>
            </w:pPr>
            <w:r>
              <w:t>5</w:t>
            </w:r>
          </w:p>
        </w:tc>
        <w:tc>
          <w:tcPr>
            <w:tcW w:w="8115" w:type="dxa"/>
            <w:shd w:val="clear" w:color="auto" w:fill="FFFFFF" w:themeFill="background1"/>
          </w:tcPr>
          <w:p w:rsidR="00AF41EB" w:rsidRDefault="00AF41EB" w:rsidP="004A6F47">
            <w:pPr>
              <w:spacing w:after="0"/>
              <w:rPr>
                <w:rFonts w:ascii="Cambria" w:hAnsi="Cambria"/>
              </w:rPr>
            </w:pPr>
            <w:r w:rsidRPr="004A6F47">
              <w:rPr>
                <w:rFonts w:ascii="Cambria" w:hAnsi="Cambria"/>
              </w:rPr>
              <w:t>% Of CHWs in quantities on the stock card correspond to quantities in stock</w:t>
            </w:r>
          </w:p>
        </w:tc>
        <w:tc>
          <w:tcPr>
            <w:tcW w:w="6390" w:type="dxa"/>
            <w:shd w:val="clear" w:color="auto" w:fill="FFFFFF" w:themeFill="background1"/>
          </w:tcPr>
          <w:p w:rsidR="00AF41EB" w:rsidRDefault="00AF41EB" w:rsidP="00AF41EB">
            <w:pPr>
              <w:spacing w:after="0"/>
              <w:rPr>
                <w:rFonts w:ascii="Cambria" w:hAnsi="Cambria"/>
              </w:rPr>
            </w:pPr>
            <w:r w:rsidRPr="0018102A">
              <w:rPr>
                <w:rFonts w:ascii="Cambria" w:hAnsi="Cambria"/>
              </w:rPr>
              <w:t xml:space="preserve">Number of </w:t>
            </w:r>
            <w:r>
              <w:rPr>
                <w:rFonts w:ascii="Cambria" w:hAnsi="Cambria"/>
              </w:rPr>
              <w:t>CHWs with</w:t>
            </w:r>
            <w:r w:rsidRPr="0018102A">
              <w:rPr>
                <w:rFonts w:ascii="Cambria" w:hAnsi="Cambria"/>
              </w:rPr>
              <w:t xml:space="preserve"> </w:t>
            </w:r>
            <w:r>
              <w:rPr>
                <w:rFonts w:ascii="Cambria" w:hAnsi="Cambria"/>
              </w:rPr>
              <w:t xml:space="preserve">stock out </w:t>
            </w:r>
            <w:r w:rsidRPr="0018102A">
              <w:rPr>
                <w:rFonts w:ascii="Cambria" w:hAnsi="Cambria"/>
              </w:rPr>
              <w:t>in quantities</w:t>
            </w:r>
          </w:p>
        </w:tc>
      </w:tr>
      <w:tr w:rsidR="00F5672F" w:rsidRPr="00C61B41" w:rsidTr="001C43EF">
        <w:tc>
          <w:tcPr>
            <w:tcW w:w="615" w:type="dxa"/>
            <w:shd w:val="clear" w:color="auto" w:fill="FFFFFF" w:themeFill="background1"/>
          </w:tcPr>
          <w:p w:rsidR="00F5672F" w:rsidRDefault="002222BD" w:rsidP="00C67928">
            <w:pPr>
              <w:tabs>
                <w:tab w:val="left" w:pos="6660"/>
              </w:tabs>
            </w:pPr>
            <w:r>
              <w:t>6</w:t>
            </w:r>
          </w:p>
        </w:tc>
        <w:tc>
          <w:tcPr>
            <w:tcW w:w="8115" w:type="dxa"/>
            <w:shd w:val="clear" w:color="auto" w:fill="FFFFFF" w:themeFill="background1"/>
          </w:tcPr>
          <w:p w:rsidR="00F5672F" w:rsidRPr="0079196E" w:rsidRDefault="00F5672F" w:rsidP="001508A6">
            <w:pPr>
              <w:spacing w:after="0"/>
              <w:rPr>
                <w:b/>
              </w:rPr>
            </w:pPr>
            <w:r w:rsidRPr="004A6F47">
              <w:rPr>
                <w:rFonts w:ascii="Cambria" w:hAnsi="Cambria"/>
              </w:rPr>
              <w:t xml:space="preserve">Number of CHWs who submitted reports in Rapid </w:t>
            </w:r>
            <w:proofErr w:type="spellStart"/>
            <w:r w:rsidRPr="004A6F47">
              <w:rPr>
                <w:rFonts w:ascii="Cambria" w:hAnsi="Cambria"/>
              </w:rPr>
              <w:t>sms</w:t>
            </w:r>
            <w:proofErr w:type="spellEnd"/>
            <w:r w:rsidRPr="004A6F47">
              <w:rPr>
                <w:rFonts w:ascii="Cambria" w:hAnsi="Cambria"/>
              </w:rPr>
              <w:t xml:space="preserve"> (reporting rate)</w:t>
            </w:r>
          </w:p>
        </w:tc>
        <w:tc>
          <w:tcPr>
            <w:tcW w:w="6390" w:type="dxa"/>
            <w:shd w:val="clear" w:color="auto" w:fill="FFFFFF" w:themeFill="background1"/>
          </w:tcPr>
          <w:p w:rsidR="00F5672F" w:rsidRPr="0018102A" w:rsidRDefault="00F5672F" w:rsidP="00E14AAE">
            <w:pPr>
              <w:spacing w:after="0"/>
              <w:rPr>
                <w:rFonts w:ascii="Cambria" w:hAnsi="Cambria"/>
              </w:rPr>
            </w:pPr>
            <w:r>
              <w:rPr>
                <w:rFonts w:ascii="Cambria" w:hAnsi="Cambria"/>
              </w:rPr>
              <w:t xml:space="preserve">Number of CHWs of the catchment area of </w:t>
            </w:r>
            <w:r w:rsidR="00E14AAE">
              <w:rPr>
                <w:rFonts w:ascii="Cambria" w:hAnsi="Cambria"/>
              </w:rPr>
              <w:t>the cell</w:t>
            </w:r>
            <w:r>
              <w:rPr>
                <w:rFonts w:ascii="Cambria" w:hAnsi="Cambria"/>
              </w:rPr>
              <w:t xml:space="preserve"> who are active to submit the reports in Rapid </w:t>
            </w:r>
            <w:proofErr w:type="spellStart"/>
            <w:r>
              <w:rPr>
                <w:rFonts w:ascii="Cambria" w:hAnsi="Cambria"/>
              </w:rPr>
              <w:t>sms</w:t>
            </w:r>
            <w:proofErr w:type="spellEnd"/>
          </w:p>
        </w:tc>
      </w:tr>
      <w:tr w:rsidR="00F5672F" w:rsidRPr="00C61B41" w:rsidTr="001C43EF">
        <w:tc>
          <w:tcPr>
            <w:tcW w:w="615" w:type="dxa"/>
            <w:shd w:val="clear" w:color="auto" w:fill="FFFFFF" w:themeFill="background1"/>
          </w:tcPr>
          <w:p w:rsidR="00F5672F" w:rsidRDefault="002222BD" w:rsidP="00C67928">
            <w:pPr>
              <w:tabs>
                <w:tab w:val="left" w:pos="6660"/>
              </w:tabs>
            </w:pPr>
            <w:r>
              <w:t>7</w:t>
            </w:r>
          </w:p>
        </w:tc>
        <w:tc>
          <w:tcPr>
            <w:tcW w:w="8115" w:type="dxa"/>
            <w:shd w:val="clear" w:color="auto" w:fill="FFFFFF" w:themeFill="background1"/>
          </w:tcPr>
          <w:p w:rsidR="00F5672F" w:rsidRPr="001E6907" w:rsidRDefault="00F5672F" w:rsidP="001508A6">
            <w:pPr>
              <w:spacing w:after="0"/>
              <w:rPr>
                <w:rFonts w:ascii="Cambria" w:hAnsi="Cambria"/>
              </w:rPr>
            </w:pPr>
            <w:r w:rsidRPr="004A6F47">
              <w:rPr>
                <w:rFonts w:ascii="Cambria" w:hAnsi="Cambria"/>
              </w:rPr>
              <w:t xml:space="preserve">Number of CHWs (pairs) who submitted reports in </w:t>
            </w:r>
            <w:proofErr w:type="spellStart"/>
            <w:r w:rsidRPr="004A6F47">
              <w:rPr>
                <w:rFonts w:ascii="Cambria" w:hAnsi="Cambria"/>
              </w:rPr>
              <w:t>mUbuzima</w:t>
            </w:r>
            <w:proofErr w:type="spellEnd"/>
            <w:r w:rsidRPr="004A6F47">
              <w:rPr>
                <w:rFonts w:ascii="Cambria" w:hAnsi="Cambria"/>
              </w:rPr>
              <w:t xml:space="preserve"> (reporting rate)</w:t>
            </w:r>
          </w:p>
        </w:tc>
        <w:tc>
          <w:tcPr>
            <w:tcW w:w="6390" w:type="dxa"/>
            <w:shd w:val="clear" w:color="auto" w:fill="FFFFFF" w:themeFill="background1"/>
          </w:tcPr>
          <w:p w:rsidR="00F5672F" w:rsidRPr="0018102A" w:rsidRDefault="00F5672F" w:rsidP="00E14AAE">
            <w:pPr>
              <w:spacing w:after="0"/>
              <w:rPr>
                <w:rFonts w:ascii="Cambria" w:hAnsi="Cambria"/>
              </w:rPr>
            </w:pPr>
            <w:r>
              <w:rPr>
                <w:rFonts w:ascii="Cambria" w:hAnsi="Cambria"/>
              </w:rPr>
              <w:t xml:space="preserve">Number of CHWs of the catchment area of </w:t>
            </w:r>
            <w:r w:rsidR="00E14AAE">
              <w:rPr>
                <w:rFonts w:ascii="Cambria" w:hAnsi="Cambria"/>
              </w:rPr>
              <w:t>the cell</w:t>
            </w:r>
            <w:r>
              <w:rPr>
                <w:rFonts w:ascii="Cambria" w:hAnsi="Cambria"/>
              </w:rPr>
              <w:t xml:space="preserve"> who are active to submit the reports in </w:t>
            </w:r>
            <w:proofErr w:type="spellStart"/>
            <w:r>
              <w:rPr>
                <w:rFonts w:ascii="Cambria" w:hAnsi="Cambria"/>
              </w:rPr>
              <w:t>mUbuzima</w:t>
            </w:r>
            <w:proofErr w:type="spellEnd"/>
            <w:r>
              <w:rPr>
                <w:rFonts w:ascii="Cambria" w:hAnsi="Cambria"/>
              </w:rPr>
              <w:t xml:space="preserve"> monthly</w:t>
            </w:r>
          </w:p>
        </w:tc>
      </w:tr>
      <w:tr w:rsidR="0040388E" w:rsidRPr="00C61B41" w:rsidTr="001C43EF">
        <w:tc>
          <w:tcPr>
            <w:tcW w:w="615" w:type="dxa"/>
            <w:shd w:val="clear" w:color="auto" w:fill="FFFFFF" w:themeFill="background1"/>
          </w:tcPr>
          <w:p w:rsidR="0040388E" w:rsidRDefault="0040388E" w:rsidP="00C67928">
            <w:pPr>
              <w:tabs>
                <w:tab w:val="left" w:pos="6660"/>
              </w:tabs>
            </w:pPr>
          </w:p>
        </w:tc>
        <w:tc>
          <w:tcPr>
            <w:tcW w:w="8115" w:type="dxa"/>
            <w:shd w:val="clear" w:color="auto" w:fill="FFFFFF" w:themeFill="background1"/>
          </w:tcPr>
          <w:p w:rsidR="0040388E" w:rsidRPr="004A6F47" w:rsidRDefault="0040388E" w:rsidP="001508A6">
            <w:pPr>
              <w:spacing w:after="0"/>
              <w:rPr>
                <w:rFonts w:ascii="Cambria" w:hAnsi="Cambria"/>
              </w:rPr>
            </w:pPr>
            <w:r w:rsidRPr="0079196E">
              <w:rPr>
                <w:b/>
              </w:rPr>
              <w:t xml:space="preserve">Indicators for </w:t>
            </w:r>
            <w:r>
              <w:rPr>
                <w:b/>
              </w:rPr>
              <w:t>the cell coordinator</w:t>
            </w:r>
          </w:p>
        </w:tc>
        <w:tc>
          <w:tcPr>
            <w:tcW w:w="6390" w:type="dxa"/>
            <w:shd w:val="clear" w:color="auto" w:fill="FFFFFF" w:themeFill="background1"/>
          </w:tcPr>
          <w:p w:rsidR="0040388E" w:rsidRDefault="0040388E" w:rsidP="00E14AAE">
            <w:pPr>
              <w:spacing w:after="0"/>
              <w:rPr>
                <w:rFonts w:ascii="Cambria" w:hAnsi="Cambria"/>
              </w:rPr>
            </w:pPr>
          </w:p>
        </w:tc>
      </w:tr>
      <w:tr w:rsidR="0040388E" w:rsidRPr="00C61B41" w:rsidTr="001C43EF">
        <w:tc>
          <w:tcPr>
            <w:tcW w:w="615" w:type="dxa"/>
            <w:shd w:val="clear" w:color="auto" w:fill="FFFFFF" w:themeFill="background1"/>
          </w:tcPr>
          <w:p w:rsidR="0040388E" w:rsidRDefault="00EE1223" w:rsidP="00C67928">
            <w:pPr>
              <w:tabs>
                <w:tab w:val="left" w:pos="6660"/>
              </w:tabs>
            </w:pPr>
            <w:r>
              <w:t>1</w:t>
            </w:r>
          </w:p>
        </w:tc>
        <w:tc>
          <w:tcPr>
            <w:tcW w:w="8115" w:type="dxa"/>
            <w:shd w:val="clear" w:color="auto" w:fill="FFFFFF" w:themeFill="background1"/>
          </w:tcPr>
          <w:p w:rsidR="0040388E" w:rsidRPr="0079196E" w:rsidRDefault="0012035B" w:rsidP="001508A6">
            <w:pPr>
              <w:spacing w:after="0"/>
              <w:rPr>
                <w:b/>
              </w:rPr>
            </w:pPr>
            <w:r w:rsidRPr="00021F67">
              <w:rPr>
                <w:rFonts w:ascii="Cambria" w:hAnsi="Cambria"/>
              </w:rPr>
              <w:t>% Supervisions made ​​to CHWs by the cell coordinator</w:t>
            </w:r>
          </w:p>
        </w:tc>
        <w:tc>
          <w:tcPr>
            <w:tcW w:w="6390" w:type="dxa"/>
            <w:shd w:val="clear" w:color="auto" w:fill="FFFFFF" w:themeFill="background1"/>
          </w:tcPr>
          <w:p w:rsidR="0040388E" w:rsidRDefault="0012035B" w:rsidP="0012035B">
            <w:pPr>
              <w:spacing w:after="0"/>
              <w:rPr>
                <w:rFonts w:ascii="Cambria" w:hAnsi="Cambria"/>
              </w:rPr>
            </w:pPr>
            <w:r w:rsidRPr="0018102A">
              <w:rPr>
                <w:rFonts w:ascii="Cambria" w:hAnsi="Cambria"/>
              </w:rPr>
              <w:t xml:space="preserve">Number of </w:t>
            </w:r>
            <w:r>
              <w:rPr>
                <w:rFonts w:ascii="Cambria" w:hAnsi="Cambria"/>
              </w:rPr>
              <w:t>CHWs with</w:t>
            </w:r>
            <w:r w:rsidRPr="0018102A">
              <w:rPr>
                <w:rFonts w:ascii="Cambria" w:hAnsi="Cambria"/>
              </w:rPr>
              <w:t xml:space="preserve"> </w:t>
            </w:r>
            <w:r>
              <w:rPr>
                <w:rFonts w:ascii="Cambria" w:hAnsi="Cambria"/>
              </w:rPr>
              <w:t xml:space="preserve">stock out </w:t>
            </w:r>
            <w:r w:rsidRPr="0018102A">
              <w:rPr>
                <w:rFonts w:ascii="Cambria" w:hAnsi="Cambria"/>
              </w:rPr>
              <w:t>in quantities</w:t>
            </w:r>
          </w:p>
        </w:tc>
      </w:tr>
      <w:tr w:rsidR="00850DF4" w:rsidRPr="00C61B41" w:rsidTr="001C43EF">
        <w:tc>
          <w:tcPr>
            <w:tcW w:w="615" w:type="dxa"/>
            <w:shd w:val="clear" w:color="auto" w:fill="FFFFFF" w:themeFill="background1"/>
          </w:tcPr>
          <w:p w:rsidR="00850DF4" w:rsidRDefault="00EE1223" w:rsidP="00C67928">
            <w:pPr>
              <w:tabs>
                <w:tab w:val="left" w:pos="6660"/>
              </w:tabs>
            </w:pPr>
            <w:r>
              <w:t>2</w:t>
            </w:r>
          </w:p>
        </w:tc>
        <w:tc>
          <w:tcPr>
            <w:tcW w:w="8115" w:type="dxa"/>
            <w:shd w:val="clear" w:color="auto" w:fill="FFFFFF" w:themeFill="background1"/>
          </w:tcPr>
          <w:p w:rsidR="00850DF4" w:rsidRPr="00021F67" w:rsidRDefault="00850DF4" w:rsidP="00F72158">
            <w:pPr>
              <w:spacing w:after="0"/>
              <w:rPr>
                <w:rFonts w:ascii="Cambria" w:hAnsi="Cambria"/>
              </w:rPr>
            </w:pPr>
            <w:r>
              <w:rPr>
                <w:rFonts w:ascii="Cambria" w:hAnsi="Cambria"/>
              </w:rPr>
              <w:t xml:space="preserve">Number of </w:t>
            </w:r>
            <w:r w:rsidR="00972025" w:rsidRPr="00850DF4">
              <w:rPr>
                <w:rFonts w:ascii="Cambria" w:hAnsi="Cambria"/>
              </w:rPr>
              <w:t>C</w:t>
            </w:r>
            <w:r>
              <w:rPr>
                <w:rFonts w:ascii="Cambria" w:hAnsi="Cambria"/>
              </w:rPr>
              <w:t xml:space="preserve">HWs supervision </w:t>
            </w:r>
            <w:r w:rsidR="00972025" w:rsidRPr="00850DF4">
              <w:rPr>
                <w:rFonts w:ascii="Cambria" w:hAnsi="Cambria"/>
              </w:rPr>
              <w:t xml:space="preserve">activities </w:t>
            </w:r>
            <w:r w:rsidR="00F72158">
              <w:rPr>
                <w:rFonts w:ascii="Cambria" w:hAnsi="Cambria"/>
              </w:rPr>
              <w:t xml:space="preserve">basis </w:t>
            </w:r>
            <w:r w:rsidR="00972025" w:rsidRPr="00850DF4">
              <w:rPr>
                <w:rFonts w:ascii="Cambria" w:hAnsi="Cambria"/>
              </w:rPr>
              <w:t xml:space="preserve">monthly </w:t>
            </w:r>
          </w:p>
        </w:tc>
        <w:tc>
          <w:tcPr>
            <w:tcW w:w="6390" w:type="dxa"/>
            <w:shd w:val="clear" w:color="auto" w:fill="FFFFFF" w:themeFill="background1"/>
          </w:tcPr>
          <w:p w:rsidR="00850DF4" w:rsidRPr="0018102A" w:rsidRDefault="00850DF4" w:rsidP="00850DF4">
            <w:pPr>
              <w:spacing w:after="0"/>
              <w:rPr>
                <w:rFonts w:ascii="Cambria" w:hAnsi="Cambria"/>
              </w:rPr>
            </w:pPr>
            <w:r>
              <w:rPr>
                <w:rFonts w:ascii="Cambria" w:hAnsi="Cambria"/>
              </w:rPr>
              <w:t>Number of CHWs visits by month</w:t>
            </w:r>
          </w:p>
        </w:tc>
      </w:tr>
      <w:tr w:rsidR="00334987" w:rsidRPr="00C61B41" w:rsidTr="001C43EF">
        <w:tc>
          <w:tcPr>
            <w:tcW w:w="615" w:type="dxa"/>
            <w:shd w:val="clear" w:color="auto" w:fill="FFFFFF" w:themeFill="background1"/>
          </w:tcPr>
          <w:p w:rsidR="00334987" w:rsidRDefault="00EE1223" w:rsidP="00C67928">
            <w:pPr>
              <w:tabs>
                <w:tab w:val="left" w:pos="6660"/>
              </w:tabs>
            </w:pPr>
            <w:r>
              <w:t>3</w:t>
            </w:r>
          </w:p>
        </w:tc>
        <w:tc>
          <w:tcPr>
            <w:tcW w:w="8115" w:type="dxa"/>
            <w:shd w:val="clear" w:color="auto" w:fill="FFFFFF" w:themeFill="background1"/>
          </w:tcPr>
          <w:p w:rsidR="00103E00" w:rsidRPr="00334987" w:rsidRDefault="00972025" w:rsidP="00334987">
            <w:pPr>
              <w:spacing w:after="0"/>
              <w:rPr>
                <w:rFonts w:ascii="Cambria" w:hAnsi="Cambria"/>
              </w:rPr>
            </w:pPr>
            <w:r w:rsidRPr="00334987">
              <w:rPr>
                <w:rFonts w:ascii="Cambria" w:hAnsi="Cambria"/>
              </w:rPr>
              <w:t xml:space="preserve">Monitor if drugs are distributed correctly and not expired </w:t>
            </w:r>
          </w:p>
          <w:p w:rsidR="00334987" w:rsidRDefault="00334987" w:rsidP="00850DF4">
            <w:pPr>
              <w:spacing w:after="0"/>
              <w:rPr>
                <w:rFonts w:ascii="Cambria" w:hAnsi="Cambria"/>
              </w:rPr>
            </w:pPr>
          </w:p>
        </w:tc>
        <w:tc>
          <w:tcPr>
            <w:tcW w:w="6390" w:type="dxa"/>
            <w:shd w:val="clear" w:color="auto" w:fill="FFFFFF" w:themeFill="background1"/>
          </w:tcPr>
          <w:p w:rsidR="00334987" w:rsidRDefault="00334987" w:rsidP="00334987">
            <w:pPr>
              <w:spacing w:after="0"/>
              <w:rPr>
                <w:rFonts w:ascii="Cambria" w:hAnsi="Cambria"/>
              </w:rPr>
            </w:pPr>
            <w:r>
              <w:rPr>
                <w:rFonts w:ascii="Cambria" w:hAnsi="Cambria"/>
              </w:rPr>
              <w:t>D</w:t>
            </w:r>
            <w:r w:rsidRPr="00334987">
              <w:rPr>
                <w:rFonts w:ascii="Cambria" w:hAnsi="Cambria"/>
              </w:rPr>
              <w:t>rugs are well kept</w:t>
            </w:r>
            <w:r w:rsidR="00707D5F">
              <w:rPr>
                <w:rFonts w:ascii="Cambria" w:hAnsi="Cambria"/>
              </w:rPr>
              <w:t xml:space="preserve"> and registered in the files </w:t>
            </w:r>
          </w:p>
        </w:tc>
      </w:tr>
      <w:tr w:rsidR="00EE1223" w:rsidRPr="00C61B41" w:rsidTr="001C43EF">
        <w:tc>
          <w:tcPr>
            <w:tcW w:w="615" w:type="dxa"/>
            <w:shd w:val="clear" w:color="auto" w:fill="FFFFFF" w:themeFill="background1"/>
          </w:tcPr>
          <w:p w:rsidR="00EE1223" w:rsidRDefault="00EE1223" w:rsidP="00C67928">
            <w:pPr>
              <w:tabs>
                <w:tab w:val="left" w:pos="6660"/>
              </w:tabs>
            </w:pPr>
            <w:r>
              <w:t>4</w:t>
            </w:r>
          </w:p>
        </w:tc>
        <w:tc>
          <w:tcPr>
            <w:tcW w:w="8115" w:type="dxa"/>
            <w:shd w:val="clear" w:color="auto" w:fill="FFFFFF" w:themeFill="background1"/>
          </w:tcPr>
          <w:p w:rsidR="00103E00" w:rsidRPr="00EE1223" w:rsidRDefault="00972025" w:rsidP="00EE1223">
            <w:pPr>
              <w:spacing w:after="0"/>
              <w:rPr>
                <w:rFonts w:ascii="Cambria" w:hAnsi="Cambria"/>
              </w:rPr>
            </w:pPr>
            <w:r w:rsidRPr="00EE1223">
              <w:rPr>
                <w:rFonts w:ascii="Cambria" w:hAnsi="Cambria"/>
              </w:rPr>
              <w:t xml:space="preserve">Compilation of reports </w:t>
            </w:r>
            <w:r w:rsidR="00EE1223">
              <w:rPr>
                <w:rFonts w:ascii="Cambria" w:hAnsi="Cambria"/>
              </w:rPr>
              <w:t>of</w:t>
            </w:r>
            <w:r w:rsidRPr="00EE1223">
              <w:rPr>
                <w:rFonts w:ascii="Cambria" w:hAnsi="Cambria"/>
              </w:rPr>
              <w:t xml:space="preserve"> CHW</w:t>
            </w:r>
            <w:r w:rsidR="00EE1223">
              <w:rPr>
                <w:rFonts w:ascii="Cambria" w:hAnsi="Cambria"/>
              </w:rPr>
              <w:t>s activities</w:t>
            </w:r>
            <w:r w:rsidRPr="00EE1223">
              <w:rPr>
                <w:rFonts w:ascii="Cambria" w:hAnsi="Cambria"/>
              </w:rPr>
              <w:t xml:space="preserve"> </w:t>
            </w:r>
            <w:r w:rsidR="00E276FB">
              <w:rPr>
                <w:rFonts w:ascii="Cambria" w:hAnsi="Cambria"/>
              </w:rPr>
              <w:t>at</w:t>
            </w:r>
            <w:r w:rsidRPr="00EE1223">
              <w:rPr>
                <w:rFonts w:ascii="Cambria" w:hAnsi="Cambria"/>
              </w:rPr>
              <w:t xml:space="preserve"> </w:t>
            </w:r>
            <w:r w:rsidR="00EE1223">
              <w:rPr>
                <w:rFonts w:ascii="Cambria" w:hAnsi="Cambria"/>
              </w:rPr>
              <w:t>the</w:t>
            </w:r>
            <w:r w:rsidRPr="00EE1223">
              <w:rPr>
                <w:rFonts w:ascii="Cambria" w:hAnsi="Cambria"/>
              </w:rPr>
              <w:t xml:space="preserve"> cell </w:t>
            </w:r>
            <w:r w:rsidR="00455C43">
              <w:rPr>
                <w:rFonts w:ascii="Cambria" w:hAnsi="Cambria"/>
              </w:rPr>
              <w:t>level</w:t>
            </w:r>
          </w:p>
          <w:p w:rsidR="00EE1223" w:rsidRPr="00334987" w:rsidRDefault="00EE1223" w:rsidP="00334987">
            <w:pPr>
              <w:spacing w:after="0"/>
              <w:rPr>
                <w:rFonts w:ascii="Cambria" w:hAnsi="Cambria"/>
              </w:rPr>
            </w:pPr>
          </w:p>
        </w:tc>
        <w:tc>
          <w:tcPr>
            <w:tcW w:w="6390" w:type="dxa"/>
            <w:shd w:val="clear" w:color="auto" w:fill="FFFFFF" w:themeFill="background1"/>
          </w:tcPr>
          <w:p w:rsidR="00EE1223" w:rsidRDefault="00EE1223" w:rsidP="00334987">
            <w:pPr>
              <w:spacing w:after="0"/>
              <w:rPr>
                <w:rFonts w:ascii="Cambria" w:hAnsi="Cambria"/>
              </w:rPr>
            </w:pPr>
            <w:r>
              <w:rPr>
                <w:rFonts w:ascii="Cambria" w:hAnsi="Cambria"/>
              </w:rPr>
              <w:t>Reports at the cell level well done</w:t>
            </w:r>
          </w:p>
        </w:tc>
      </w:tr>
    </w:tbl>
    <w:p w:rsidR="00D068A9" w:rsidRDefault="00D068A9" w:rsidP="00B554AA"/>
    <w:sectPr w:rsidR="00D068A9" w:rsidSect="00EE122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ndy Wilson" w:date="2013-10-30T14:26:00Z" w:initials="RW">
    <w:p w:rsidR="00CA1E7E" w:rsidRDefault="00CA1E7E">
      <w:pPr>
        <w:pStyle w:val="CommentText"/>
      </w:pPr>
      <w:r>
        <w:rPr>
          <w:rStyle w:val="CommentReference"/>
        </w:rPr>
        <w:annotationRef/>
      </w:r>
      <w:r>
        <w:t xml:space="preserve">Yikes… seems like it has made no difference – maybe even having a negative effect?  How can we explain this? </w:t>
      </w:r>
      <w:r w:rsidR="005C1E84">
        <w:t>This does not make a compelling case for</w:t>
      </w:r>
      <w:r>
        <w:t xml:space="preserve"> continuing Community PBF?</w:t>
      </w:r>
    </w:p>
  </w:comment>
  <w:comment w:id="28" w:author="Randy Wilson" w:date="2013-10-30T14:22:00Z" w:initials="RW">
    <w:p w:rsidR="007D2FE3" w:rsidRDefault="007D2FE3">
      <w:pPr>
        <w:pStyle w:val="CommentText"/>
      </w:pPr>
      <w:r>
        <w:rPr>
          <w:rStyle w:val="CommentReference"/>
        </w:rPr>
        <w:annotationRef/>
      </w:r>
      <w:r>
        <w:t xml:space="preserve">We also suggest integrating an SMS reporting system by CHWs from each village to report on stock distributed and stock remaining for </w:t>
      </w:r>
      <w:r w:rsidR="00CA1E7E">
        <w:t>key tracer drugs.  This will enable the system to calculate stock requirements and reallocate supplies among villages.  It is not necessary to pay for this indicator.</w:t>
      </w:r>
    </w:p>
  </w:comment>
  <w:comment w:id="37" w:author="Randy Wilson" w:date="2013-10-30T14:10:00Z" w:initials="RW">
    <w:p w:rsidR="007D2FE3" w:rsidRDefault="007D2FE3">
      <w:pPr>
        <w:pStyle w:val="CommentText"/>
      </w:pPr>
      <w:r>
        <w:rPr>
          <w:rStyle w:val="CommentReference"/>
        </w:rPr>
        <w:annotationRef/>
      </w:r>
      <w:r>
        <w:t>Number of products might vary by district and over time – should we not select a core set of products.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4A6" w:rsidRDefault="00E214A6" w:rsidP="004A4FED">
      <w:pPr>
        <w:spacing w:after="0" w:line="240" w:lineRule="auto"/>
      </w:pPr>
      <w:r>
        <w:separator/>
      </w:r>
    </w:p>
  </w:endnote>
  <w:endnote w:type="continuationSeparator" w:id="0">
    <w:p w:rsidR="00E214A6" w:rsidRDefault="00E214A6" w:rsidP="004A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39F" w:rsidRDefault="00103E00">
    <w:pPr>
      <w:pStyle w:val="Footer"/>
      <w:jc w:val="right"/>
    </w:pPr>
    <w:r>
      <w:fldChar w:fldCharType="begin"/>
    </w:r>
    <w:r w:rsidR="00B12694">
      <w:instrText xml:space="preserve"> PAGE   \* MERGEFORMAT </w:instrText>
    </w:r>
    <w:r>
      <w:fldChar w:fldCharType="separate"/>
    </w:r>
    <w:r w:rsidR="005C1E84">
      <w:rPr>
        <w:noProof/>
      </w:rPr>
      <w:t>1</w:t>
    </w:r>
    <w:r>
      <w:fldChar w:fldCharType="end"/>
    </w:r>
  </w:p>
  <w:p w:rsidR="000B639F" w:rsidRDefault="00E21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4A6" w:rsidRDefault="00E214A6" w:rsidP="004A4FED">
      <w:pPr>
        <w:spacing w:after="0" w:line="240" w:lineRule="auto"/>
      </w:pPr>
      <w:r>
        <w:separator/>
      </w:r>
    </w:p>
  </w:footnote>
  <w:footnote w:type="continuationSeparator" w:id="0">
    <w:p w:rsidR="00E214A6" w:rsidRDefault="00E214A6" w:rsidP="004A4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4609"/>
    <w:multiLevelType w:val="hybridMultilevel"/>
    <w:tmpl w:val="FA0A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43C6D"/>
    <w:multiLevelType w:val="hybridMultilevel"/>
    <w:tmpl w:val="B02AB204"/>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22553F23"/>
    <w:multiLevelType w:val="hybridMultilevel"/>
    <w:tmpl w:val="D91EF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B529BC"/>
    <w:multiLevelType w:val="hybridMultilevel"/>
    <w:tmpl w:val="EFE0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C76D9"/>
    <w:multiLevelType w:val="hybridMultilevel"/>
    <w:tmpl w:val="4766802C"/>
    <w:lvl w:ilvl="0" w:tplc="A746B0FC">
      <w:start w:val="1"/>
      <w:numFmt w:val="bullet"/>
      <w:lvlText w:val="•"/>
      <w:lvlJc w:val="left"/>
      <w:pPr>
        <w:tabs>
          <w:tab w:val="num" w:pos="720"/>
        </w:tabs>
        <w:ind w:left="720" w:hanging="360"/>
      </w:pPr>
      <w:rPr>
        <w:rFonts w:ascii="Arial" w:hAnsi="Arial" w:hint="default"/>
      </w:rPr>
    </w:lvl>
    <w:lvl w:ilvl="1" w:tplc="569E5B92" w:tentative="1">
      <w:start w:val="1"/>
      <w:numFmt w:val="bullet"/>
      <w:lvlText w:val="•"/>
      <w:lvlJc w:val="left"/>
      <w:pPr>
        <w:tabs>
          <w:tab w:val="num" w:pos="1440"/>
        </w:tabs>
        <w:ind w:left="1440" w:hanging="360"/>
      </w:pPr>
      <w:rPr>
        <w:rFonts w:ascii="Arial" w:hAnsi="Arial" w:hint="default"/>
      </w:rPr>
    </w:lvl>
    <w:lvl w:ilvl="2" w:tplc="4C68AF22" w:tentative="1">
      <w:start w:val="1"/>
      <w:numFmt w:val="bullet"/>
      <w:lvlText w:val="•"/>
      <w:lvlJc w:val="left"/>
      <w:pPr>
        <w:tabs>
          <w:tab w:val="num" w:pos="2160"/>
        </w:tabs>
        <w:ind w:left="2160" w:hanging="360"/>
      </w:pPr>
      <w:rPr>
        <w:rFonts w:ascii="Arial" w:hAnsi="Arial" w:hint="default"/>
      </w:rPr>
    </w:lvl>
    <w:lvl w:ilvl="3" w:tplc="3E466F0A" w:tentative="1">
      <w:start w:val="1"/>
      <w:numFmt w:val="bullet"/>
      <w:lvlText w:val="•"/>
      <w:lvlJc w:val="left"/>
      <w:pPr>
        <w:tabs>
          <w:tab w:val="num" w:pos="2880"/>
        </w:tabs>
        <w:ind w:left="2880" w:hanging="360"/>
      </w:pPr>
      <w:rPr>
        <w:rFonts w:ascii="Arial" w:hAnsi="Arial" w:hint="default"/>
      </w:rPr>
    </w:lvl>
    <w:lvl w:ilvl="4" w:tplc="4106065A" w:tentative="1">
      <w:start w:val="1"/>
      <w:numFmt w:val="bullet"/>
      <w:lvlText w:val="•"/>
      <w:lvlJc w:val="left"/>
      <w:pPr>
        <w:tabs>
          <w:tab w:val="num" w:pos="3600"/>
        </w:tabs>
        <w:ind w:left="3600" w:hanging="360"/>
      </w:pPr>
      <w:rPr>
        <w:rFonts w:ascii="Arial" w:hAnsi="Arial" w:hint="default"/>
      </w:rPr>
    </w:lvl>
    <w:lvl w:ilvl="5" w:tplc="171A85B0" w:tentative="1">
      <w:start w:val="1"/>
      <w:numFmt w:val="bullet"/>
      <w:lvlText w:val="•"/>
      <w:lvlJc w:val="left"/>
      <w:pPr>
        <w:tabs>
          <w:tab w:val="num" w:pos="4320"/>
        </w:tabs>
        <w:ind w:left="4320" w:hanging="360"/>
      </w:pPr>
      <w:rPr>
        <w:rFonts w:ascii="Arial" w:hAnsi="Arial" w:hint="default"/>
      </w:rPr>
    </w:lvl>
    <w:lvl w:ilvl="6" w:tplc="4738B6C4" w:tentative="1">
      <w:start w:val="1"/>
      <w:numFmt w:val="bullet"/>
      <w:lvlText w:val="•"/>
      <w:lvlJc w:val="left"/>
      <w:pPr>
        <w:tabs>
          <w:tab w:val="num" w:pos="5040"/>
        </w:tabs>
        <w:ind w:left="5040" w:hanging="360"/>
      </w:pPr>
      <w:rPr>
        <w:rFonts w:ascii="Arial" w:hAnsi="Arial" w:hint="default"/>
      </w:rPr>
    </w:lvl>
    <w:lvl w:ilvl="7" w:tplc="2234AFFA" w:tentative="1">
      <w:start w:val="1"/>
      <w:numFmt w:val="bullet"/>
      <w:lvlText w:val="•"/>
      <w:lvlJc w:val="left"/>
      <w:pPr>
        <w:tabs>
          <w:tab w:val="num" w:pos="5760"/>
        </w:tabs>
        <w:ind w:left="5760" w:hanging="360"/>
      </w:pPr>
      <w:rPr>
        <w:rFonts w:ascii="Arial" w:hAnsi="Arial" w:hint="default"/>
      </w:rPr>
    </w:lvl>
    <w:lvl w:ilvl="8" w:tplc="9BCA0768" w:tentative="1">
      <w:start w:val="1"/>
      <w:numFmt w:val="bullet"/>
      <w:lvlText w:val="•"/>
      <w:lvlJc w:val="left"/>
      <w:pPr>
        <w:tabs>
          <w:tab w:val="num" w:pos="6480"/>
        </w:tabs>
        <w:ind w:left="6480" w:hanging="360"/>
      </w:pPr>
      <w:rPr>
        <w:rFonts w:ascii="Arial" w:hAnsi="Arial" w:hint="default"/>
      </w:rPr>
    </w:lvl>
  </w:abstractNum>
  <w:abstractNum w:abstractNumId="5">
    <w:nsid w:val="32BC01EE"/>
    <w:multiLevelType w:val="hybridMultilevel"/>
    <w:tmpl w:val="5D90F9E0"/>
    <w:lvl w:ilvl="0" w:tplc="990A9C94">
      <w:start w:val="1"/>
      <w:numFmt w:val="bullet"/>
      <w:lvlText w:val="•"/>
      <w:lvlJc w:val="left"/>
      <w:pPr>
        <w:tabs>
          <w:tab w:val="num" w:pos="720"/>
        </w:tabs>
        <w:ind w:left="720" w:hanging="360"/>
      </w:pPr>
      <w:rPr>
        <w:rFonts w:ascii="Arial" w:hAnsi="Arial" w:hint="default"/>
      </w:rPr>
    </w:lvl>
    <w:lvl w:ilvl="1" w:tplc="4D9A9EE2" w:tentative="1">
      <w:start w:val="1"/>
      <w:numFmt w:val="bullet"/>
      <w:lvlText w:val="•"/>
      <w:lvlJc w:val="left"/>
      <w:pPr>
        <w:tabs>
          <w:tab w:val="num" w:pos="1440"/>
        </w:tabs>
        <w:ind w:left="1440" w:hanging="360"/>
      </w:pPr>
      <w:rPr>
        <w:rFonts w:ascii="Arial" w:hAnsi="Arial" w:hint="default"/>
      </w:rPr>
    </w:lvl>
    <w:lvl w:ilvl="2" w:tplc="BBF080B8" w:tentative="1">
      <w:start w:val="1"/>
      <w:numFmt w:val="bullet"/>
      <w:lvlText w:val="•"/>
      <w:lvlJc w:val="left"/>
      <w:pPr>
        <w:tabs>
          <w:tab w:val="num" w:pos="2160"/>
        </w:tabs>
        <w:ind w:left="2160" w:hanging="360"/>
      </w:pPr>
      <w:rPr>
        <w:rFonts w:ascii="Arial" w:hAnsi="Arial" w:hint="default"/>
      </w:rPr>
    </w:lvl>
    <w:lvl w:ilvl="3" w:tplc="7EF4C498" w:tentative="1">
      <w:start w:val="1"/>
      <w:numFmt w:val="bullet"/>
      <w:lvlText w:val="•"/>
      <w:lvlJc w:val="left"/>
      <w:pPr>
        <w:tabs>
          <w:tab w:val="num" w:pos="2880"/>
        </w:tabs>
        <w:ind w:left="2880" w:hanging="360"/>
      </w:pPr>
      <w:rPr>
        <w:rFonts w:ascii="Arial" w:hAnsi="Arial" w:hint="default"/>
      </w:rPr>
    </w:lvl>
    <w:lvl w:ilvl="4" w:tplc="8B84D898" w:tentative="1">
      <w:start w:val="1"/>
      <w:numFmt w:val="bullet"/>
      <w:lvlText w:val="•"/>
      <w:lvlJc w:val="left"/>
      <w:pPr>
        <w:tabs>
          <w:tab w:val="num" w:pos="3600"/>
        </w:tabs>
        <w:ind w:left="3600" w:hanging="360"/>
      </w:pPr>
      <w:rPr>
        <w:rFonts w:ascii="Arial" w:hAnsi="Arial" w:hint="default"/>
      </w:rPr>
    </w:lvl>
    <w:lvl w:ilvl="5" w:tplc="DA0469EC" w:tentative="1">
      <w:start w:val="1"/>
      <w:numFmt w:val="bullet"/>
      <w:lvlText w:val="•"/>
      <w:lvlJc w:val="left"/>
      <w:pPr>
        <w:tabs>
          <w:tab w:val="num" w:pos="4320"/>
        </w:tabs>
        <w:ind w:left="4320" w:hanging="360"/>
      </w:pPr>
      <w:rPr>
        <w:rFonts w:ascii="Arial" w:hAnsi="Arial" w:hint="default"/>
      </w:rPr>
    </w:lvl>
    <w:lvl w:ilvl="6" w:tplc="08642DC4" w:tentative="1">
      <w:start w:val="1"/>
      <w:numFmt w:val="bullet"/>
      <w:lvlText w:val="•"/>
      <w:lvlJc w:val="left"/>
      <w:pPr>
        <w:tabs>
          <w:tab w:val="num" w:pos="5040"/>
        </w:tabs>
        <w:ind w:left="5040" w:hanging="360"/>
      </w:pPr>
      <w:rPr>
        <w:rFonts w:ascii="Arial" w:hAnsi="Arial" w:hint="default"/>
      </w:rPr>
    </w:lvl>
    <w:lvl w:ilvl="7" w:tplc="30DCBCE0" w:tentative="1">
      <w:start w:val="1"/>
      <w:numFmt w:val="bullet"/>
      <w:lvlText w:val="•"/>
      <w:lvlJc w:val="left"/>
      <w:pPr>
        <w:tabs>
          <w:tab w:val="num" w:pos="5760"/>
        </w:tabs>
        <w:ind w:left="5760" w:hanging="360"/>
      </w:pPr>
      <w:rPr>
        <w:rFonts w:ascii="Arial" w:hAnsi="Arial" w:hint="default"/>
      </w:rPr>
    </w:lvl>
    <w:lvl w:ilvl="8" w:tplc="800009CC" w:tentative="1">
      <w:start w:val="1"/>
      <w:numFmt w:val="bullet"/>
      <w:lvlText w:val="•"/>
      <w:lvlJc w:val="left"/>
      <w:pPr>
        <w:tabs>
          <w:tab w:val="num" w:pos="6480"/>
        </w:tabs>
        <w:ind w:left="6480" w:hanging="360"/>
      </w:pPr>
      <w:rPr>
        <w:rFonts w:ascii="Arial" w:hAnsi="Arial" w:hint="default"/>
      </w:rPr>
    </w:lvl>
  </w:abstractNum>
  <w:abstractNum w:abstractNumId="6">
    <w:nsid w:val="3F101227"/>
    <w:multiLevelType w:val="hybridMultilevel"/>
    <w:tmpl w:val="3DE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839B5"/>
    <w:multiLevelType w:val="hybridMultilevel"/>
    <w:tmpl w:val="03A413F0"/>
    <w:lvl w:ilvl="0" w:tplc="64684A7A">
      <w:start w:val="1"/>
      <w:numFmt w:val="bullet"/>
      <w:lvlText w:val="•"/>
      <w:lvlJc w:val="left"/>
      <w:pPr>
        <w:tabs>
          <w:tab w:val="num" w:pos="720"/>
        </w:tabs>
        <w:ind w:left="720" w:hanging="360"/>
      </w:pPr>
      <w:rPr>
        <w:rFonts w:ascii="Times New Roman" w:hAnsi="Times New Roman" w:hint="default"/>
      </w:rPr>
    </w:lvl>
    <w:lvl w:ilvl="1" w:tplc="C330A0C0" w:tentative="1">
      <w:start w:val="1"/>
      <w:numFmt w:val="bullet"/>
      <w:lvlText w:val="•"/>
      <w:lvlJc w:val="left"/>
      <w:pPr>
        <w:tabs>
          <w:tab w:val="num" w:pos="1440"/>
        </w:tabs>
        <w:ind w:left="1440" w:hanging="360"/>
      </w:pPr>
      <w:rPr>
        <w:rFonts w:ascii="Times New Roman" w:hAnsi="Times New Roman" w:hint="default"/>
      </w:rPr>
    </w:lvl>
    <w:lvl w:ilvl="2" w:tplc="59DA865A" w:tentative="1">
      <w:start w:val="1"/>
      <w:numFmt w:val="bullet"/>
      <w:lvlText w:val="•"/>
      <w:lvlJc w:val="left"/>
      <w:pPr>
        <w:tabs>
          <w:tab w:val="num" w:pos="2160"/>
        </w:tabs>
        <w:ind w:left="2160" w:hanging="360"/>
      </w:pPr>
      <w:rPr>
        <w:rFonts w:ascii="Times New Roman" w:hAnsi="Times New Roman" w:hint="default"/>
      </w:rPr>
    </w:lvl>
    <w:lvl w:ilvl="3" w:tplc="CF1E3CEE" w:tentative="1">
      <w:start w:val="1"/>
      <w:numFmt w:val="bullet"/>
      <w:lvlText w:val="•"/>
      <w:lvlJc w:val="left"/>
      <w:pPr>
        <w:tabs>
          <w:tab w:val="num" w:pos="2880"/>
        </w:tabs>
        <w:ind w:left="2880" w:hanging="360"/>
      </w:pPr>
      <w:rPr>
        <w:rFonts w:ascii="Times New Roman" w:hAnsi="Times New Roman" w:hint="default"/>
      </w:rPr>
    </w:lvl>
    <w:lvl w:ilvl="4" w:tplc="E9BC4FA2" w:tentative="1">
      <w:start w:val="1"/>
      <w:numFmt w:val="bullet"/>
      <w:lvlText w:val="•"/>
      <w:lvlJc w:val="left"/>
      <w:pPr>
        <w:tabs>
          <w:tab w:val="num" w:pos="3600"/>
        </w:tabs>
        <w:ind w:left="3600" w:hanging="360"/>
      </w:pPr>
      <w:rPr>
        <w:rFonts w:ascii="Times New Roman" w:hAnsi="Times New Roman" w:hint="default"/>
      </w:rPr>
    </w:lvl>
    <w:lvl w:ilvl="5" w:tplc="8200BA1C" w:tentative="1">
      <w:start w:val="1"/>
      <w:numFmt w:val="bullet"/>
      <w:lvlText w:val="•"/>
      <w:lvlJc w:val="left"/>
      <w:pPr>
        <w:tabs>
          <w:tab w:val="num" w:pos="4320"/>
        </w:tabs>
        <w:ind w:left="4320" w:hanging="360"/>
      </w:pPr>
      <w:rPr>
        <w:rFonts w:ascii="Times New Roman" w:hAnsi="Times New Roman" w:hint="default"/>
      </w:rPr>
    </w:lvl>
    <w:lvl w:ilvl="6" w:tplc="3746E8FA" w:tentative="1">
      <w:start w:val="1"/>
      <w:numFmt w:val="bullet"/>
      <w:lvlText w:val="•"/>
      <w:lvlJc w:val="left"/>
      <w:pPr>
        <w:tabs>
          <w:tab w:val="num" w:pos="5040"/>
        </w:tabs>
        <w:ind w:left="5040" w:hanging="360"/>
      </w:pPr>
      <w:rPr>
        <w:rFonts w:ascii="Times New Roman" w:hAnsi="Times New Roman" w:hint="default"/>
      </w:rPr>
    </w:lvl>
    <w:lvl w:ilvl="7" w:tplc="7960E162" w:tentative="1">
      <w:start w:val="1"/>
      <w:numFmt w:val="bullet"/>
      <w:lvlText w:val="•"/>
      <w:lvlJc w:val="left"/>
      <w:pPr>
        <w:tabs>
          <w:tab w:val="num" w:pos="5760"/>
        </w:tabs>
        <w:ind w:left="5760" w:hanging="360"/>
      </w:pPr>
      <w:rPr>
        <w:rFonts w:ascii="Times New Roman" w:hAnsi="Times New Roman" w:hint="default"/>
      </w:rPr>
    </w:lvl>
    <w:lvl w:ilvl="8" w:tplc="EC842B50" w:tentative="1">
      <w:start w:val="1"/>
      <w:numFmt w:val="bullet"/>
      <w:lvlText w:val="•"/>
      <w:lvlJc w:val="left"/>
      <w:pPr>
        <w:tabs>
          <w:tab w:val="num" w:pos="6480"/>
        </w:tabs>
        <w:ind w:left="6480" w:hanging="360"/>
      </w:pPr>
      <w:rPr>
        <w:rFonts w:ascii="Times New Roman" w:hAnsi="Times New Roman" w:hint="default"/>
      </w:rPr>
    </w:lvl>
  </w:abstractNum>
  <w:abstractNum w:abstractNumId="8">
    <w:nsid w:val="47D909C1"/>
    <w:multiLevelType w:val="hybridMultilevel"/>
    <w:tmpl w:val="9FAAD530"/>
    <w:lvl w:ilvl="0" w:tplc="23EEAEF2">
      <w:start w:val="1"/>
      <w:numFmt w:val="bullet"/>
      <w:lvlText w:val="•"/>
      <w:lvlJc w:val="left"/>
      <w:pPr>
        <w:tabs>
          <w:tab w:val="num" w:pos="720"/>
        </w:tabs>
        <w:ind w:left="720" w:hanging="360"/>
      </w:pPr>
      <w:rPr>
        <w:rFonts w:ascii="Arial" w:hAnsi="Arial" w:hint="default"/>
      </w:rPr>
    </w:lvl>
    <w:lvl w:ilvl="1" w:tplc="2E1A0AE4" w:tentative="1">
      <w:start w:val="1"/>
      <w:numFmt w:val="bullet"/>
      <w:lvlText w:val="•"/>
      <w:lvlJc w:val="left"/>
      <w:pPr>
        <w:tabs>
          <w:tab w:val="num" w:pos="1440"/>
        </w:tabs>
        <w:ind w:left="1440" w:hanging="360"/>
      </w:pPr>
      <w:rPr>
        <w:rFonts w:ascii="Arial" w:hAnsi="Arial" w:hint="default"/>
      </w:rPr>
    </w:lvl>
    <w:lvl w:ilvl="2" w:tplc="2818848E" w:tentative="1">
      <w:start w:val="1"/>
      <w:numFmt w:val="bullet"/>
      <w:lvlText w:val="•"/>
      <w:lvlJc w:val="left"/>
      <w:pPr>
        <w:tabs>
          <w:tab w:val="num" w:pos="2160"/>
        </w:tabs>
        <w:ind w:left="2160" w:hanging="360"/>
      </w:pPr>
      <w:rPr>
        <w:rFonts w:ascii="Arial" w:hAnsi="Arial" w:hint="default"/>
      </w:rPr>
    </w:lvl>
    <w:lvl w:ilvl="3" w:tplc="AD148EE0" w:tentative="1">
      <w:start w:val="1"/>
      <w:numFmt w:val="bullet"/>
      <w:lvlText w:val="•"/>
      <w:lvlJc w:val="left"/>
      <w:pPr>
        <w:tabs>
          <w:tab w:val="num" w:pos="2880"/>
        </w:tabs>
        <w:ind w:left="2880" w:hanging="360"/>
      </w:pPr>
      <w:rPr>
        <w:rFonts w:ascii="Arial" w:hAnsi="Arial" w:hint="default"/>
      </w:rPr>
    </w:lvl>
    <w:lvl w:ilvl="4" w:tplc="B9F682CC" w:tentative="1">
      <w:start w:val="1"/>
      <w:numFmt w:val="bullet"/>
      <w:lvlText w:val="•"/>
      <w:lvlJc w:val="left"/>
      <w:pPr>
        <w:tabs>
          <w:tab w:val="num" w:pos="3600"/>
        </w:tabs>
        <w:ind w:left="3600" w:hanging="360"/>
      </w:pPr>
      <w:rPr>
        <w:rFonts w:ascii="Arial" w:hAnsi="Arial" w:hint="default"/>
      </w:rPr>
    </w:lvl>
    <w:lvl w:ilvl="5" w:tplc="5FA83AE0" w:tentative="1">
      <w:start w:val="1"/>
      <w:numFmt w:val="bullet"/>
      <w:lvlText w:val="•"/>
      <w:lvlJc w:val="left"/>
      <w:pPr>
        <w:tabs>
          <w:tab w:val="num" w:pos="4320"/>
        </w:tabs>
        <w:ind w:left="4320" w:hanging="360"/>
      </w:pPr>
      <w:rPr>
        <w:rFonts w:ascii="Arial" w:hAnsi="Arial" w:hint="default"/>
      </w:rPr>
    </w:lvl>
    <w:lvl w:ilvl="6" w:tplc="2C10BEF2" w:tentative="1">
      <w:start w:val="1"/>
      <w:numFmt w:val="bullet"/>
      <w:lvlText w:val="•"/>
      <w:lvlJc w:val="left"/>
      <w:pPr>
        <w:tabs>
          <w:tab w:val="num" w:pos="5040"/>
        </w:tabs>
        <w:ind w:left="5040" w:hanging="360"/>
      </w:pPr>
      <w:rPr>
        <w:rFonts w:ascii="Arial" w:hAnsi="Arial" w:hint="default"/>
      </w:rPr>
    </w:lvl>
    <w:lvl w:ilvl="7" w:tplc="CBD416EC" w:tentative="1">
      <w:start w:val="1"/>
      <w:numFmt w:val="bullet"/>
      <w:lvlText w:val="•"/>
      <w:lvlJc w:val="left"/>
      <w:pPr>
        <w:tabs>
          <w:tab w:val="num" w:pos="5760"/>
        </w:tabs>
        <w:ind w:left="5760" w:hanging="360"/>
      </w:pPr>
      <w:rPr>
        <w:rFonts w:ascii="Arial" w:hAnsi="Arial" w:hint="default"/>
      </w:rPr>
    </w:lvl>
    <w:lvl w:ilvl="8" w:tplc="DBFCD32A" w:tentative="1">
      <w:start w:val="1"/>
      <w:numFmt w:val="bullet"/>
      <w:lvlText w:val="•"/>
      <w:lvlJc w:val="left"/>
      <w:pPr>
        <w:tabs>
          <w:tab w:val="num" w:pos="6480"/>
        </w:tabs>
        <w:ind w:left="6480" w:hanging="360"/>
      </w:pPr>
      <w:rPr>
        <w:rFonts w:ascii="Arial" w:hAnsi="Arial" w:hint="default"/>
      </w:rPr>
    </w:lvl>
  </w:abstractNum>
  <w:abstractNum w:abstractNumId="9">
    <w:nsid w:val="61304B20"/>
    <w:multiLevelType w:val="hybridMultilevel"/>
    <w:tmpl w:val="E300F12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nsid w:val="6ED948FC"/>
    <w:multiLevelType w:val="hybridMultilevel"/>
    <w:tmpl w:val="48AED074"/>
    <w:lvl w:ilvl="0" w:tplc="27CADC2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648D7"/>
    <w:multiLevelType w:val="hybridMultilevel"/>
    <w:tmpl w:val="65004BB6"/>
    <w:lvl w:ilvl="0" w:tplc="D994A71E">
      <w:start w:val="1"/>
      <w:numFmt w:val="bullet"/>
      <w:lvlText w:val="•"/>
      <w:lvlJc w:val="left"/>
      <w:pPr>
        <w:tabs>
          <w:tab w:val="num" w:pos="720"/>
        </w:tabs>
        <w:ind w:left="720" w:hanging="360"/>
      </w:pPr>
      <w:rPr>
        <w:rFonts w:ascii="Times New Roman" w:hAnsi="Times New Roman" w:hint="default"/>
      </w:rPr>
    </w:lvl>
    <w:lvl w:ilvl="1" w:tplc="A62ED544">
      <w:start w:val="949"/>
      <w:numFmt w:val="bullet"/>
      <w:lvlText w:val="–"/>
      <w:lvlJc w:val="left"/>
      <w:pPr>
        <w:tabs>
          <w:tab w:val="num" w:pos="1440"/>
        </w:tabs>
        <w:ind w:left="1440" w:hanging="360"/>
      </w:pPr>
      <w:rPr>
        <w:rFonts w:ascii="Times New Roman" w:hAnsi="Times New Roman" w:hint="default"/>
      </w:rPr>
    </w:lvl>
    <w:lvl w:ilvl="2" w:tplc="18E8E3F8" w:tentative="1">
      <w:start w:val="1"/>
      <w:numFmt w:val="bullet"/>
      <w:lvlText w:val="•"/>
      <w:lvlJc w:val="left"/>
      <w:pPr>
        <w:tabs>
          <w:tab w:val="num" w:pos="2160"/>
        </w:tabs>
        <w:ind w:left="2160" w:hanging="360"/>
      </w:pPr>
      <w:rPr>
        <w:rFonts w:ascii="Times New Roman" w:hAnsi="Times New Roman" w:hint="default"/>
      </w:rPr>
    </w:lvl>
    <w:lvl w:ilvl="3" w:tplc="327C1EBA" w:tentative="1">
      <w:start w:val="1"/>
      <w:numFmt w:val="bullet"/>
      <w:lvlText w:val="•"/>
      <w:lvlJc w:val="left"/>
      <w:pPr>
        <w:tabs>
          <w:tab w:val="num" w:pos="2880"/>
        </w:tabs>
        <w:ind w:left="2880" w:hanging="360"/>
      </w:pPr>
      <w:rPr>
        <w:rFonts w:ascii="Times New Roman" w:hAnsi="Times New Roman" w:hint="default"/>
      </w:rPr>
    </w:lvl>
    <w:lvl w:ilvl="4" w:tplc="1C16DEEC" w:tentative="1">
      <w:start w:val="1"/>
      <w:numFmt w:val="bullet"/>
      <w:lvlText w:val="•"/>
      <w:lvlJc w:val="left"/>
      <w:pPr>
        <w:tabs>
          <w:tab w:val="num" w:pos="3600"/>
        </w:tabs>
        <w:ind w:left="3600" w:hanging="360"/>
      </w:pPr>
      <w:rPr>
        <w:rFonts w:ascii="Times New Roman" w:hAnsi="Times New Roman" w:hint="default"/>
      </w:rPr>
    </w:lvl>
    <w:lvl w:ilvl="5" w:tplc="ABBE0DC6" w:tentative="1">
      <w:start w:val="1"/>
      <w:numFmt w:val="bullet"/>
      <w:lvlText w:val="•"/>
      <w:lvlJc w:val="left"/>
      <w:pPr>
        <w:tabs>
          <w:tab w:val="num" w:pos="4320"/>
        </w:tabs>
        <w:ind w:left="4320" w:hanging="360"/>
      </w:pPr>
      <w:rPr>
        <w:rFonts w:ascii="Times New Roman" w:hAnsi="Times New Roman" w:hint="default"/>
      </w:rPr>
    </w:lvl>
    <w:lvl w:ilvl="6" w:tplc="EB2450A0" w:tentative="1">
      <w:start w:val="1"/>
      <w:numFmt w:val="bullet"/>
      <w:lvlText w:val="•"/>
      <w:lvlJc w:val="left"/>
      <w:pPr>
        <w:tabs>
          <w:tab w:val="num" w:pos="5040"/>
        </w:tabs>
        <w:ind w:left="5040" w:hanging="360"/>
      </w:pPr>
      <w:rPr>
        <w:rFonts w:ascii="Times New Roman" w:hAnsi="Times New Roman" w:hint="default"/>
      </w:rPr>
    </w:lvl>
    <w:lvl w:ilvl="7" w:tplc="88209854" w:tentative="1">
      <w:start w:val="1"/>
      <w:numFmt w:val="bullet"/>
      <w:lvlText w:val="•"/>
      <w:lvlJc w:val="left"/>
      <w:pPr>
        <w:tabs>
          <w:tab w:val="num" w:pos="5760"/>
        </w:tabs>
        <w:ind w:left="5760" w:hanging="360"/>
      </w:pPr>
      <w:rPr>
        <w:rFonts w:ascii="Times New Roman" w:hAnsi="Times New Roman" w:hint="default"/>
      </w:rPr>
    </w:lvl>
    <w:lvl w:ilvl="8" w:tplc="761EFC4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508167C"/>
    <w:multiLevelType w:val="hybridMultilevel"/>
    <w:tmpl w:val="0E203468"/>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10"/>
  </w:num>
  <w:num w:numId="5">
    <w:abstractNumId w:val="11"/>
  </w:num>
  <w:num w:numId="6">
    <w:abstractNumId w:val="7"/>
  </w:num>
  <w:num w:numId="7">
    <w:abstractNumId w:val="9"/>
  </w:num>
  <w:num w:numId="8">
    <w:abstractNumId w:val="1"/>
  </w:num>
  <w:num w:numId="9">
    <w:abstractNumId w:val="12"/>
  </w:num>
  <w:num w:numId="10">
    <w:abstractNumId w:val="2"/>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A9"/>
    <w:rsid w:val="0001667D"/>
    <w:rsid w:val="00021F67"/>
    <w:rsid w:val="000879B8"/>
    <w:rsid w:val="000E7B16"/>
    <w:rsid w:val="00103E00"/>
    <w:rsid w:val="0012035B"/>
    <w:rsid w:val="00171D9D"/>
    <w:rsid w:val="0018102A"/>
    <w:rsid w:val="001C43EF"/>
    <w:rsid w:val="001E6907"/>
    <w:rsid w:val="002222BD"/>
    <w:rsid w:val="00265C71"/>
    <w:rsid w:val="002944B9"/>
    <w:rsid w:val="002D12F4"/>
    <w:rsid w:val="002D5970"/>
    <w:rsid w:val="003106A3"/>
    <w:rsid w:val="00320BAB"/>
    <w:rsid w:val="00323A70"/>
    <w:rsid w:val="00334987"/>
    <w:rsid w:val="00342E30"/>
    <w:rsid w:val="00365972"/>
    <w:rsid w:val="00387335"/>
    <w:rsid w:val="003A736E"/>
    <w:rsid w:val="003D0548"/>
    <w:rsid w:val="0040388E"/>
    <w:rsid w:val="00446153"/>
    <w:rsid w:val="00455C43"/>
    <w:rsid w:val="004658AA"/>
    <w:rsid w:val="004A4FED"/>
    <w:rsid w:val="004A6F47"/>
    <w:rsid w:val="004E487B"/>
    <w:rsid w:val="004F291D"/>
    <w:rsid w:val="005732B9"/>
    <w:rsid w:val="00580C1C"/>
    <w:rsid w:val="005C1E84"/>
    <w:rsid w:val="005D0E9A"/>
    <w:rsid w:val="0060117A"/>
    <w:rsid w:val="00643A91"/>
    <w:rsid w:val="00660E9E"/>
    <w:rsid w:val="006C6591"/>
    <w:rsid w:val="00707D5F"/>
    <w:rsid w:val="00710BFA"/>
    <w:rsid w:val="00736C5E"/>
    <w:rsid w:val="00745B0D"/>
    <w:rsid w:val="0079196E"/>
    <w:rsid w:val="007B11F0"/>
    <w:rsid w:val="007D2FE3"/>
    <w:rsid w:val="00811BB5"/>
    <w:rsid w:val="00850DF4"/>
    <w:rsid w:val="008612D8"/>
    <w:rsid w:val="008A0FD0"/>
    <w:rsid w:val="008B04F5"/>
    <w:rsid w:val="008E0678"/>
    <w:rsid w:val="009010AD"/>
    <w:rsid w:val="009277F3"/>
    <w:rsid w:val="0093760A"/>
    <w:rsid w:val="009655F1"/>
    <w:rsid w:val="00972025"/>
    <w:rsid w:val="00A05826"/>
    <w:rsid w:val="00A074FF"/>
    <w:rsid w:val="00A56D46"/>
    <w:rsid w:val="00A67EF5"/>
    <w:rsid w:val="00A70AEC"/>
    <w:rsid w:val="00A753E3"/>
    <w:rsid w:val="00A81285"/>
    <w:rsid w:val="00AF41EB"/>
    <w:rsid w:val="00B12694"/>
    <w:rsid w:val="00B369AE"/>
    <w:rsid w:val="00B4396D"/>
    <w:rsid w:val="00B554AA"/>
    <w:rsid w:val="00BC4DE1"/>
    <w:rsid w:val="00C60CE8"/>
    <w:rsid w:val="00C725A5"/>
    <w:rsid w:val="00CA1E7E"/>
    <w:rsid w:val="00CC2240"/>
    <w:rsid w:val="00D00479"/>
    <w:rsid w:val="00D068A9"/>
    <w:rsid w:val="00D92282"/>
    <w:rsid w:val="00D950FC"/>
    <w:rsid w:val="00D960AB"/>
    <w:rsid w:val="00DB31AA"/>
    <w:rsid w:val="00DC5E5F"/>
    <w:rsid w:val="00DD234F"/>
    <w:rsid w:val="00DE3168"/>
    <w:rsid w:val="00E14AAE"/>
    <w:rsid w:val="00E214A6"/>
    <w:rsid w:val="00E276FB"/>
    <w:rsid w:val="00E41F2F"/>
    <w:rsid w:val="00E622AB"/>
    <w:rsid w:val="00EA72DB"/>
    <w:rsid w:val="00ED32B9"/>
    <w:rsid w:val="00EE1223"/>
    <w:rsid w:val="00EE72F0"/>
    <w:rsid w:val="00F06432"/>
    <w:rsid w:val="00F36E12"/>
    <w:rsid w:val="00F5672F"/>
    <w:rsid w:val="00F62702"/>
    <w:rsid w:val="00F6780E"/>
    <w:rsid w:val="00F72158"/>
    <w:rsid w:val="00F72F6A"/>
    <w:rsid w:val="00FC3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8A9"/>
    <w:rPr>
      <w:rFonts w:ascii="Calibri" w:eastAsia="Calibri" w:hAnsi="Calibri" w:cs="Times New Roman"/>
    </w:rPr>
  </w:style>
  <w:style w:type="paragraph" w:styleId="Heading1">
    <w:name w:val="heading 1"/>
    <w:basedOn w:val="Normal"/>
    <w:next w:val="Normal"/>
    <w:link w:val="Heading1Char"/>
    <w:uiPriority w:val="9"/>
    <w:qFormat/>
    <w:rsid w:val="00D068A9"/>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qFormat/>
    <w:rsid w:val="009655F1"/>
    <w:pPr>
      <w:keepNext/>
      <w:spacing w:before="240" w:after="60" w:line="240" w:lineRule="auto"/>
      <w:outlineLvl w:val="2"/>
    </w:pPr>
    <w:rPr>
      <w:rFonts w:ascii="Arial" w:eastAsia="Times New Roman" w:hAnsi="Arial" w:cs="Arial"/>
      <w:b/>
      <w:bCs/>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A9"/>
    <w:rPr>
      <w:rFonts w:ascii="Cambria" w:eastAsia="Times New Roman" w:hAnsi="Cambria" w:cs="Times New Roman"/>
      <w:b/>
      <w:bCs/>
      <w:color w:val="365F91"/>
      <w:sz w:val="28"/>
      <w:szCs w:val="28"/>
    </w:rPr>
  </w:style>
  <w:style w:type="paragraph" w:customStyle="1" w:styleId="Default">
    <w:name w:val="Default"/>
    <w:rsid w:val="00D068A9"/>
    <w:pPr>
      <w:autoSpaceDE w:val="0"/>
      <w:autoSpaceDN w:val="0"/>
      <w:adjustRightInd w:val="0"/>
      <w:spacing w:after="0" w:line="240" w:lineRule="auto"/>
    </w:pPr>
    <w:rPr>
      <w:rFonts w:ascii="Calibri" w:eastAsia="Calibri" w:hAnsi="Calibri" w:cs="Calibri"/>
      <w:color w:val="000000"/>
      <w:sz w:val="24"/>
      <w:szCs w:val="24"/>
    </w:rPr>
  </w:style>
  <w:style w:type="paragraph" w:styleId="Footer">
    <w:name w:val="footer"/>
    <w:basedOn w:val="Normal"/>
    <w:link w:val="FooterChar"/>
    <w:uiPriority w:val="99"/>
    <w:unhideWhenUsed/>
    <w:rsid w:val="00D068A9"/>
    <w:pPr>
      <w:tabs>
        <w:tab w:val="center" w:pos="4680"/>
        <w:tab w:val="right" w:pos="9360"/>
      </w:tabs>
    </w:pPr>
  </w:style>
  <w:style w:type="character" w:customStyle="1" w:styleId="FooterChar">
    <w:name w:val="Footer Char"/>
    <w:basedOn w:val="DefaultParagraphFont"/>
    <w:link w:val="Footer"/>
    <w:uiPriority w:val="99"/>
    <w:rsid w:val="00D068A9"/>
    <w:rPr>
      <w:rFonts w:ascii="Calibri" w:eastAsia="Calibri" w:hAnsi="Calibri" w:cs="Times New Roman"/>
    </w:rPr>
  </w:style>
  <w:style w:type="paragraph" w:styleId="BalloonText">
    <w:name w:val="Balloon Text"/>
    <w:basedOn w:val="Normal"/>
    <w:link w:val="BalloonTextChar"/>
    <w:uiPriority w:val="99"/>
    <w:semiHidden/>
    <w:unhideWhenUsed/>
    <w:rsid w:val="00D0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A9"/>
    <w:rPr>
      <w:rFonts w:ascii="Tahoma" w:eastAsia="Calibri" w:hAnsi="Tahoma" w:cs="Tahoma"/>
      <w:sz w:val="16"/>
      <w:szCs w:val="16"/>
    </w:rPr>
  </w:style>
  <w:style w:type="character" w:customStyle="1" w:styleId="hps">
    <w:name w:val="hps"/>
    <w:basedOn w:val="DefaultParagraphFont"/>
    <w:rsid w:val="00D068A9"/>
  </w:style>
  <w:style w:type="paragraph" w:styleId="Header">
    <w:name w:val="header"/>
    <w:basedOn w:val="Normal"/>
    <w:link w:val="HeaderChar"/>
    <w:uiPriority w:val="99"/>
    <w:unhideWhenUsed/>
    <w:rsid w:val="004A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FED"/>
    <w:rPr>
      <w:rFonts w:ascii="Calibri" w:eastAsia="Calibri" w:hAnsi="Calibri" w:cs="Times New Roman"/>
    </w:rPr>
  </w:style>
  <w:style w:type="character" w:customStyle="1" w:styleId="shorttext">
    <w:name w:val="short_text"/>
    <w:basedOn w:val="DefaultParagraphFont"/>
    <w:rsid w:val="0018102A"/>
  </w:style>
  <w:style w:type="paragraph" w:styleId="ListParagraph">
    <w:name w:val="List Paragraph"/>
    <w:basedOn w:val="Normal"/>
    <w:uiPriority w:val="34"/>
    <w:qFormat/>
    <w:rsid w:val="004658AA"/>
    <w:pPr>
      <w:ind w:left="720"/>
      <w:contextualSpacing/>
    </w:pPr>
  </w:style>
  <w:style w:type="character" w:customStyle="1" w:styleId="Heading3Char">
    <w:name w:val="Heading 3 Char"/>
    <w:basedOn w:val="DefaultParagraphFont"/>
    <w:link w:val="Heading3"/>
    <w:rsid w:val="009655F1"/>
    <w:rPr>
      <w:rFonts w:ascii="Arial" w:eastAsia="Times New Roman" w:hAnsi="Arial" w:cs="Arial"/>
      <w:b/>
      <w:bCs/>
      <w:sz w:val="26"/>
      <w:szCs w:val="26"/>
      <w:lang w:val="fr-FR" w:eastAsia="fr-FR"/>
    </w:rPr>
  </w:style>
  <w:style w:type="character" w:styleId="CommentReference">
    <w:name w:val="annotation reference"/>
    <w:basedOn w:val="DefaultParagraphFont"/>
    <w:uiPriority w:val="99"/>
    <w:semiHidden/>
    <w:unhideWhenUsed/>
    <w:rsid w:val="007D2FE3"/>
    <w:rPr>
      <w:sz w:val="16"/>
      <w:szCs w:val="16"/>
    </w:rPr>
  </w:style>
  <w:style w:type="paragraph" w:styleId="CommentText">
    <w:name w:val="annotation text"/>
    <w:basedOn w:val="Normal"/>
    <w:link w:val="CommentTextChar"/>
    <w:uiPriority w:val="99"/>
    <w:semiHidden/>
    <w:unhideWhenUsed/>
    <w:rsid w:val="007D2FE3"/>
    <w:pPr>
      <w:spacing w:line="240" w:lineRule="auto"/>
    </w:pPr>
    <w:rPr>
      <w:sz w:val="20"/>
      <w:szCs w:val="20"/>
    </w:rPr>
  </w:style>
  <w:style w:type="character" w:customStyle="1" w:styleId="CommentTextChar">
    <w:name w:val="Comment Text Char"/>
    <w:basedOn w:val="DefaultParagraphFont"/>
    <w:link w:val="CommentText"/>
    <w:uiPriority w:val="99"/>
    <w:semiHidden/>
    <w:rsid w:val="007D2FE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D2FE3"/>
    <w:rPr>
      <w:b/>
      <w:bCs/>
    </w:rPr>
  </w:style>
  <w:style w:type="character" w:customStyle="1" w:styleId="CommentSubjectChar">
    <w:name w:val="Comment Subject Char"/>
    <w:basedOn w:val="CommentTextChar"/>
    <w:link w:val="CommentSubject"/>
    <w:uiPriority w:val="99"/>
    <w:semiHidden/>
    <w:rsid w:val="007D2FE3"/>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8A9"/>
    <w:rPr>
      <w:rFonts w:ascii="Calibri" w:eastAsia="Calibri" w:hAnsi="Calibri" w:cs="Times New Roman"/>
    </w:rPr>
  </w:style>
  <w:style w:type="paragraph" w:styleId="Heading1">
    <w:name w:val="heading 1"/>
    <w:basedOn w:val="Normal"/>
    <w:next w:val="Normal"/>
    <w:link w:val="Heading1Char"/>
    <w:uiPriority w:val="9"/>
    <w:qFormat/>
    <w:rsid w:val="00D068A9"/>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qFormat/>
    <w:rsid w:val="009655F1"/>
    <w:pPr>
      <w:keepNext/>
      <w:spacing w:before="240" w:after="60" w:line="240" w:lineRule="auto"/>
      <w:outlineLvl w:val="2"/>
    </w:pPr>
    <w:rPr>
      <w:rFonts w:ascii="Arial" w:eastAsia="Times New Roman" w:hAnsi="Arial" w:cs="Arial"/>
      <w:b/>
      <w:bCs/>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A9"/>
    <w:rPr>
      <w:rFonts w:ascii="Cambria" w:eastAsia="Times New Roman" w:hAnsi="Cambria" w:cs="Times New Roman"/>
      <w:b/>
      <w:bCs/>
      <w:color w:val="365F91"/>
      <w:sz w:val="28"/>
      <w:szCs w:val="28"/>
    </w:rPr>
  </w:style>
  <w:style w:type="paragraph" w:customStyle="1" w:styleId="Default">
    <w:name w:val="Default"/>
    <w:rsid w:val="00D068A9"/>
    <w:pPr>
      <w:autoSpaceDE w:val="0"/>
      <w:autoSpaceDN w:val="0"/>
      <w:adjustRightInd w:val="0"/>
      <w:spacing w:after="0" w:line="240" w:lineRule="auto"/>
    </w:pPr>
    <w:rPr>
      <w:rFonts w:ascii="Calibri" w:eastAsia="Calibri" w:hAnsi="Calibri" w:cs="Calibri"/>
      <w:color w:val="000000"/>
      <w:sz w:val="24"/>
      <w:szCs w:val="24"/>
    </w:rPr>
  </w:style>
  <w:style w:type="paragraph" w:styleId="Footer">
    <w:name w:val="footer"/>
    <w:basedOn w:val="Normal"/>
    <w:link w:val="FooterChar"/>
    <w:uiPriority w:val="99"/>
    <w:unhideWhenUsed/>
    <w:rsid w:val="00D068A9"/>
    <w:pPr>
      <w:tabs>
        <w:tab w:val="center" w:pos="4680"/>
        <w:tab w:val="right" w:pos="9360"/>
      </w:tabs>
    </w:pPr>
  </w:style>
  <w:style w:type="character" w:customStyle="1" w:styleId="FooterChar">
    <w:name w:val="Footer Char"/>
    <w:basedOn w:val="DefaultParagraphFont"/>
    <w:link w:val="Footer"/>
    <w:uiPriority w:val="99"/>
    <w:rsid w:val="00D068A9"/>
    <w:rPr>
      <w:rFonts w:ascii="Calibri" w:eastAsia="Calibri" w:hAnsi="Calibri" w:cs="Times New Roman"/>
    </w:rPr>
  </w:style>
  <w:style w:type="paragraph" w:styleId="BalloonText">
    <w:name w:val="Balloon Text"/>
    <w:basedOn w:val="Normal"/>
    <w:link w:val="BalloonTextChar"/>
    <w:uiPriority w:val="99"/>
    <w:semiHidden/>
    <w:unhideWhenUsed/>
    <w:rsid w:val="00D0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A9"/>
    <w:rPr>
      <w:rFonts w:ascii="Tahoma" w:eastAsia="Calibri" w:hAnsi="Tahoma" w:cs="Tahoma"/>
      <w:sz w:val="16"/>
      <w:szCs w:val="16"/>
    </w:rPr>
  </w:style>
  <w:style w:type="character" w:customStyle="1" w:styleId="hps">
    <w:name w:val="hps"/>
    <w:basedOn w:val="DefaultParagraphFont"/>
    <w:rsid w:val="00D068A9"/>
  </w:style>
  <w:style w:type="paragraph" w:styleId="Header">
    <w:name w:val="header"/>
    <w:basedOn w:val="Normal"/>
    <w:link w:val="HeaderChar"/>
    <w:uiPriority w:val="99"/>
    <w:unhideWhenUsed/>
    <w:rsid w:val="004A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FED"/>
    <w:rPr>
      <w:rFonts w:ascii="Calibri" w:eastAsia="Calibri" w:hAnsi="Calibri" w:cs="Times New Roman"/>
    </w:rPr>
  </w:style>
  <w:style w:type="character" w:customStyle="1" w:styleId="shorttext">
    <w:name w:val="short_text"/>
    <w:basedOn w:val="DefaultParagraphFont"/>
    <w:rsid w:val="0018102A"/>
  </w:style>
  <w:style w:type="paragraph" w:styleId="ListParagraph">
    <w:name w:val="List Paragraph"/>
    <w:basedOn w:val="Normal"/>
    <w:uiPriority w:val="34"/>
    <w:qFormat/>
    <w:rsid w:val="004658AA"/>
    <w:pPr>
      <w:ind w:left="720"/>
      <w:contextualSpacing/>
    </w:pPr>
  </w:style>
  <w:style w:type="character" w:customStyle="1" w:styleId="Heading3Char">
    <w:name w:val="Heading 3 Char"/>
    <w:basedOn w:val="DefaultParagraphFont"/>
    <w:link w:val="Heading3"/>
    <w:rsid w:val="009655F1"/>
    <w:rPr>
      <w:rFonts w:ascii="Arial" w:eastAsia="Times New Roman" w:hAnsi="Arial" w:cs="Arial"/>
      <w:b/>
      <w:bCs/>
      <w:sz w:val="26"/>
      <w:szCs w:val="26"/>
      <w:lang w:val="fr-FR" w:eastAsia="fr-FR"/>
    </w:rPr>
  </w:style>
  <w:style w:type="character" w:styleId="CommentReference">
    <w:name w:val="annotation reference"/>
    <w:basedOn w:val="DefaultParagraphFont"/>
    <w:uiPriority w:val="99"/>
    <w:semiHidden/>
    <w:unhideWhenUsed/>
    <w:rsid w:val="007D2FE3"/>
    <w:rPr>
      <w:sz w:val="16"/>
      <w:szCs w:val="16"/>
    </w:rPr>
  </w:style>
  <w:style w:type="paragraph" w:styleId="CommentText">
    <w:name w:val="annotation text"/>
    <w:basedOn w:val="Normal"/>
    <w:link w:val="CommentTextChar"/>
    <w:uiPriority w:val="99"/>
    <w:semiHidden/>
    <w:unhideWhenUsed/>
    <w:rsid w:val="007D2FE3"/>
    <w:pPr>
      <w:spacing w:line="240" w:lineRule="auto"/>
    </w:pPr>
    <w:rPr>
      <w:sz w:val="20"/>
      <w:szCs w:val="20"/>
    </w:rPr>
  </w:style>
  <w:style w:type="character" w:customStyle="1" w:styleId="CommentTextChar">
    <w:name w:val="Comment Text Char"/>
    <w:basedOn w:val="DefaultParagraphFont"/>
    <w:link w:val="CommentText"/>
    <w:uiPriority w:val="99"/>
    <w:semiHidden/>
    <w:rsid w:val="007D2FE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D2FE3"/>
    <w:rPr>
      <w:b/>
      <w:bCs/>
    </w:rPr>
  </w:style>
  <w:style w:type="character" w:customStyle="1" w:styleId="CommentSubjectChar">
    <w:name w:val="Comment Subject Char"/>
    <w:basedOn w:val="CommentTextChar"/>
    <w:link w:val="CommentSubject"/>
    <w:uiPriority w:val="99"/>
    <w:semiHidden/>
    <w:rsid w:val="007D2FE3"/>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8770">
      <w:bodyDiv w:val="1"/>
      <w:marLeft w:val="0"/>
      <w:marRight w:val="0"/>
      <w:marTop w:val="0"/>
      <w:marBottom w:val="0"/>
      <w:divBdr>
        <w:top w:val="none" w:sz="0" w:space="0" w:color="auto"/>
        <w:left w:val="none" w:sz="0" w:space="0" w:color="auto"/>
        <w:bottom w:val="none" w:sz="0" w:space="0" w:color="auto"/>
        <w:right w:val="none" w:sz="0" w:space="0" w:color="auto"/>
      </w:divBdr>
      <w:divsChild>
        <w:div w:id="708726713">
          <w:marLeft w:val="547"/>
          <w:marRight w:val="0"/>
          <w:marTop w:val="0"/>
          <w:marBottom w:val="0"/>
          <w:divBdr>
            <w:top w:val="none" w:sz="0" w:space="0" w:color="auto"/>
            <w:left w:val="none" w:sz="0" w:space="0" w:color="auto"/>
            <w:bottom w:val="none" w:sz="0" w:space="0" w:color="auto"/>
            <w:right w:val="none" w:sz="0" w:space="0" w:color="auto"/>
          </w:divBdr>
        </w:div>
      </w:divsChild>
    </w:div>
    <w:div w:id="1864592011">
      <w:bodyDiv w:val="1"/>
      <w:marLeft w:val="0"/>
      <w:marRight w:val="0"/>
      <w:marTop w:val="0"/>
      <w:marBottom w:val="0"/>
      <w:divBdr>
        <w:top w:val="none" w:sz="0" w:space="0" w:color="auto"/>
        <w:left w:val="none" w:sz="0" w:space="0" w:color="auto"/>
        <w:bottom w:val="none" w:sz="0" w:space="0" w:color="auto"/>
        <w:right w:val="none" w:sz="0" w:space="0" w:color="auto"/>
      </w:divBdr>
      <w:divsChild>
        <w:div w:id="1474367555">
          <w:marLeft w:val="547"/>
          <w:marRight w:val="0"/>
          <w:marTop w:val="0"/>
          <w:marBottom w:val="0"/>
          <w:divBdr>
            <w:top w:val="none" w:sz="0" w:space="0" w:color="auto"/>
            <w:left w:val="none" w:sz="0" w:space="0" w:color="auto"/>
            <w:bottom w:val="none" w:sz="0" w:space="0" w:color="auto"/>
            <w:right w:val="none" w:sz="0" w:space="0" w:color="auto"/>
          </w:divBdr>
        </w:div>
      </w:divsChild>
    </w:div>
    <w:div w:id="2003923191">
      <w:bodyDiv w:val="1"/>
      <w:marLeft w:val="0"/>
      <w:marRight w:val="0"/>
      <w:marTop w:val="0"/>
      <w:marBottom w:val="0"/>
      <w:divBdr>
        <w:top w:val="none" w:sz="0" w:space="0" w:color="auto"/>
        <w:left w:val="none" w:sz="0" w:space="0" w:color="auto"/>
        <w:bottom w:val="none" w:sz="0" w:space="0" w:color="auto"/>
        <w:right w:val="none" w:sz="0" w:space="0" w:color="auto"/>
      </w:divBdr>
      <w:divsChild>
        <w:div w:id="13809760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SHelp10\Documents\From%20Desktop\DM%20GAJU\2013%20Analysis%20for%20indicators%20for%20CPBF.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Performance indicators since 2011-2013</a:t>
            </a:r>
          </a:p>
        </c:rich>
      </c:tx>
      <c:overlay val="0"/>
      <c:spPr>
        <a:noFill/>
        <a:ln w="25400">
          <a:noFill/>
        </a:ln>
      </c:spPr>
    </c:title>
    <c:autoTitleDeleted val="0"/>
    <c:plotArea>
      <c:layout/>
      <c:barChart>
        <c:barDir val="col"/>
        <c:grouping val="clustered"/>
        <c:varyColors val="0"/>
        <c:ser>
          <c:idx val="0"/>
          <c:order val="0"/>
          <c:tx>
            <c:strRef>
              <c:f>Sheet1!$B$16</c:f>
              <c:strCache>
                <c:ptCount val="1"/>
                <c:pt idx="0">
                  <c:v>2011-2012</c:v>
                </c:pt>
              </c:strCache>
            </c:strRef>
          </c:tx>
          <c:spPr>
            <a:solidFill>
              <a:srgbClr val="5B9BD5"/>
            </a:solidFill>
            <a:ln w="25400">
              <a:noFill/>
            </a:ln>
          </c:spPr>
          <c:invertIfNegative val="0"/>
          <c:dLbls>
            <c:numFmt formatCode="0%" sourceLinked="0"/>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strRef>
              <c:f>Sheet1!$A$17:$A$20</c:f>
              <c:strCache>
                <c:ptCount val="4"/>
                <c:pt idx="0">
                  <c:v>Nombre accompagne par l'ASC pour l'accouchement au CS</c:v>
                </c:pt>
                <c:pt idx="1">
                  <c:v>Nombre de femmes accompagnés au CS par l’ASC pour CPN &lt;= 4 mois de grossesse.</c:v>
                </c:pt>
                <c:pt idx="2">
                  <c:v>Nombre d'enfants avec état nutritionnelle</c:v>
                </c:pt>
                <c:pt idx="3">
                  <c:v>Planning Familiale: Nouveaux utilisateurs referes ce mois</c:v>
                </c:pt>
              </c:strCache>
            </c:strRef>
          </c:cat>
          <c:val>
            <c:numRef>
              <c:f>Sheet1!$B$17:$B$20</c:f>
              <c:numCache>
                <c:formatCode>General</c:formatCode>
                <c:ptCount val="4"/>
                <c:pt idx="0">
                  <c:v>0.61618208982405398</c:v>
                </c:pt>
                <c:pt idx="1">
                  <c:v>0.53972360083653304</c:v>
                </c:pt>
                <c:pt idx="2">
                  <c:v>1.003586240369216</c:v>
                </c:pt>
                <c:pt idx="3">
                  <c:v>0.56137525505195496</c:v>
                </c:pt>
              </c:numCache>
            </c:numRef>
          </c:val>
        </c:ser>
        <c:ser>
          <c:idx val="1"/>
          <c:order val="1"/>
          <c:tx>
            <c:strRef>
              <c:f>Sheet1!$C$16</c:f>
              <c:strCache>
                <c:ptCount val="1"/>
                <c:pt idx="0">
                  <c:v>2012-2013</c:v>
                </c:pt>
              </c:strCache>
            </c:strRef>
          </c:tx>
          <c:spPr>
            <a:solidFill>
              <a:srgbClr val="ED7D31"/>
            </a:solidFill>
            <a:ln w="25400">
              <a:noFill/>
            </a:ln>
          </c:spPr>
          <c:invertIfNegative val="0"/>
          <c:dLbls>
            <c:numFmt formatCode="0.0%" sourceLinked="0"/>
            <c:txPr>
              <a:bodyPr/>
              <a:lstStyle/>
              <a:p>
                <a:pPr>
                  <a:defRPr sz="1000" b="0" i="0" u="none" strike="noStrike" baseline="0">
                    <a:solidFill>
                      <a:srgbClr val="000000"/>
                    </a:solidFill>
                    <a:latin typeface="Calibri"/>
                    <a:ea typeface="Calibri"/>
                    <a:cs typeface="Calibri"/>
                  </a:defRPr>
                </a:pPr>
                <a:endParaRPr lang="en-US"/>
              </a:p>
            </c:txPr>
            <c:showLegendKey val="0"/>
            <c:showVal val="1"/>
            <c:showCatName val="0"/>
            <c:showSerName val="0"/>
            <c:showPercent val="0"/>
            <c:showBubbleSize val="0"/>
            <c:showLeaderLines val="0"/>
          </c:dLbls>
          <c:cat>
            <c:strRef>
              <c:f>Sheet1!$A$17:$A$20</c:f>
              <c:strCache>
                <c:ptCount val="4"/>
                <c:pt idx="0">
                  <c:v>Nombre accompagne par l'ASC pour l'accouchement au CS</c:v>
                </c:pt>
                <c:pt idx="1">
                  <c:v>Nombre de femmes accompagnés au CS par l’ASC pour CPN &lt;= 4 mois de grossesse.</c:v>
                </c:pt>
                <c:pt idx="2">
                  <c:v>Nombre d'enfants avec état nutritionnelle</c:v>
                </c:pt>
                <c:pt idx="3">
                  <c:v>Planning Familiale: Nouveaux utilisateurs referes ce mois</c:v>
                </c:pt>
              </c:strCache>
            </c:strRef>
          </c:cat>
          <c:val>
            <c:numRef>
              <c:f>Sheet1!$C$17:$C$20</c:f>
              <c:numCache>
                <c:formatCode>0%</c:formatCode>
                <c:ptCount val="4"/>
                <c:pt idx="0">
                  <c:v>0.57468663695861399</c:v>
                </c:pt>
                <c:pt idx="1">
                  <c:v>0.52664351711142299</c:v>
                </c:pt>
                <c:pt idx="2">
                  <c:v>0.627273033886662</c:v>
                </c:pt>
                <c:pt idx="3">
                  <c:v>0.58523641625910905</c:v>
                </c:pt>
              </c:numCache>
            </c:numRef>
          </c:val>
        </c:ser>
        <c:dLbls>
          <c:showLegendKey val="0"/>
          <c:showVal val="0"/>
          <c:showCatName val="0"/>
          <c:showSerName val="0"/>
          <c:showPercent val="0"/>
          <c:showBubbleSize val="0"/>
        </c:dLbls>
        <c:gapWidth val="219"/>
        <c:overlap val="-27"/>
        <c:axId val="148447616"/>
        <c:axId val="148506112"/>
      </c:barChart>
      <c:catAx>
        <c:axId val="14844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48506112"/>
        <c:crosses val="autoZero"/>
        <c:auto val="1"/>
        <c:lblAlgn val="ctr"/>
        <c:lblOffset val="100"/>
        <c:noMultiLvlLbl val="0"/>
      </c:catAx>
      <c:valAx>
        <c:axId val="1485061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148447616"/>
        <c:crosses val="autoZero"/>
        <c:crossBetween val="between"/>
        <c:minorUnit val="0.2"/>
      </c:valAx>
      <c:spPr>
        <a:noFill/>
        <a:ln w="25400">
          <a:noFill/>
        </a:ln>
      </c:spPr>
    </c:plotArea>
    <c:legend>
      <c:legendPos val="b"/>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157FE-37FE-4DA6-A2E8-CB8B66C1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ISHelp10</dc:creator>
  <cp:lastModifiedBy>Randy Wilson</cp:lastModifiedBy>
  <cp:revision>3</cp:revision>
  <dcterms:created xsi:type="dcterms:W3CDTF">2013-10-30T12:26:00Z</dcterms:created>
  <dcterms:modified xsi:type="dcterms:W3CDTF">2013-10-30T12:26:00Z</dcterms:modified>
</cp:coreProperties>
</file>